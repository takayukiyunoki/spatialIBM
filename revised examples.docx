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6E" w:rsidRDefault="0090256E" w:rsidP="00781C18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>
        <w:rPr>
          <w:rFonts w:cstheme="minorHAnsi"/>
          <w:lang w:val="en-US"/>
        </w:rPr>
        <w:t xml:space="preserve"> Install </w:t>
      </w:r>
      <w:r w:rsidR="00A3355F">
        <w:rPr>
          <w:rFonts w:cstheme="minorHAnsi"/>
          <w:lang w:val="en-US"/>
        </w:rPr>
        <w:t xml:space="preserve">required </w:t>
      </w:r>
      <w:r>
        <w:rPr>
          <w:rFonts w:cstheme="minorHAnsi"/>
          <w:lang w:val="en-US"/>
        </w:rPr>
        <w:t xml:space="preserve">packages and </w:t>
      </w:r>
      <w:proofErr w:type="gramStart"/>
      <w:r>
        <w:rPr>
          <w:rFonts w:cstheme="minorHAnsi"/>
          <w:lang w:val="en-US"/>
        </w:rPr>
        <w:t>source</w:t>
      </w:r>
      <w:r w:rsidRPr="003D4AA8">
        <w:rPr>
          <w:rFonts w:eastAsia="Times New Roman" w:cstheme="minorHAnsi"/>
          <w:lang w:val="en-US"/>
        </w:rPr>
        <w:t>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 w:rsidRPr="003D4AA8">
        <w:rPr>
          <w:rFonts w:eastAsia="Times New Roman" w:cstheme="minorHAnsi"/>
          <w:lang w:val="en-US"/>
        </w:rPr>
        <w:t>sr.value.R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  <w:r w:rsidR="00A3355F">
        <w:rPr>
          <w:rFonts w:eastAsia="Times New Roman"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90256E" w:rsidRDefault="0090256E" w:rsidP="00781C18">
      <w:pPr>
        <w:spacing w:after="0" w:line="240" w:lineRule="auto"/>
        <w:rPr>
          <w:rFonts w:eastAsia="Times New Roman" w:cstheme="minorHAnsi"/>
          <w:lang w:val="en-US"/>
        </w:rPr>
      </w:pPr>
    </w:p>
    <w:p w:rsidR="00555343" w:rsidRDefault="00A75337" w:rsidP="00781C18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packages</w:t>
      </w:r>
      <w:r w:rsidR="00A8206B">
        <w:rPr>
          <w:rFonts w:eastAsia="Times New Roman" w:cstheme="minorHAnsi"/>
          <w:lang w:val="en-US"/>
        </w:rPr>
        <w:t>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90256E" w:rsidRDefault="0090256E" w:rsidP="00781C18">
      <w:pPr>
        <w:spacing w:after="0" w:line="240" w:lineRule="auto"/>
        <w:rPr>
          <w:rFonts w:eastAsia="Times New Roman" w:cstheme="minorHAnsi"/>
          <w:lang w:val="en-US"/>
        </w:rPr>
      </w:pPr>
    </w:p>
    <w:p w:rsidR="0090256E" w:rsidRDefault="0090256E" w:rsidP="00CB7B1F">
      <w:pPr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>
        <w:rPr>
          <w:rFonts w:cstheme="minorHAnsi"/>
          <w:lang w:val="en-US"/>
        </w:rPr>
        <w:t xml:space="preserve"> </w:t>
      </w:r>
      <w:r w:rsidR="0015562B">
        <w:rPr>
          <w:rFonts w:cstheme="minorHAnsi"/>
          <w:lang w:val="en-US"/>
        </w:rPr>
        <w:t>Create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GB"/>
        </w:rPr>
        <w:t>a grid of local communities with</w:t>
      </w:r>
      <w:r w:rsidRPr="00336478">
        <w:rPr>
          <w:rFonts w:cstheme="minorHAnsi"/>
          <w:lang w:val="en-GB"/>
        </w:rPr>
        <w:t xml:space="preserve"> </w:t>
      </w:r>
      <w:r w:rsidRPr="00E56868">
        <w:rPr>
          <w:rFonts w:eastAsia="Times New Roman" w:cstheme="minorHAnsi"/>
          <w:lang w:val="en-US"/>
        </w:rPr>
        <w:t>coordinate (</w:t>
      </w:r>
      <w:r w:rsidRPr="00BC4FF3">
        <w:rPr>
          <w:rFonts w:eastAsia="Times New Roman" w:cstheme="minorHAnsi"/>
          <w:i/>
          <w:lang w:val="en-US"/>
        </w:rPr>
        <w:t>x</w:t>
      </w:r>
      <w:r w:rsidRPr="00E56868">
        <w:rPr>
          <w:rFonts w:eastAsia="Times New Roman" w:cstheme="minorHAnsi"/>
          <w:lang w:val="en-US"/>
        </w:rPr>
        <w:t xml:space="preserve">, </w:t>
      </w:r>
      <w:r w:rsidRPr="00BC4FF3">
        <w:rPr>
          <w:rFonts w:eastAsia="Times New Roman" w:cstheme="minorHAnsi"/>
          <w:i/>
          <w:lang w:val="en-US"/>
        </w:rPr>
        <w:t>y</w:t>
      </w:r>
      <w:r w:rsidRPr="00E56868">
        <w:rPr>
          <w:rFonts w:eastAsia="Times New Roman" w:cstheme="minorHAnsi"/>
          <w:lang w:val="en-US"/>
        </w:rPr>
        <w:t>) and</w:t>
      </w:r>
      <w:r>
        <w:rPr>
          <w:rFonts w:eastAsia="Times New Roman" w:cstheme="minorHAnsi"/>
          <w:b/>
          <w:lang w:val="en-US"/>
        </w:rPr>
        <w:t xml:space="preserve"> </w:t>
      </w:r>
      <w:r w:rsidRPr="00336478">
        <w:rPr>
          <w:rFonts w:cstheme="minorHAnsi"/>
          <w:lang w:val="en-GB"/>
        </w:rPr>
        <w:t>e</w:t>
      </w:r>
      <w:r>
        <w:rPr>
          <w:rFonts w:cstheme="minorHAnsi"/>
          <w:lang w:val="en-GB"/>
        </w:rPr>
        <w:t xml:space="preserve">nvironmental gradient </w:t>
      </w:r>
      <w:r w:rsidRPr="00336478">
        <w:rPr>
          <w:rFonts w:cstheme="minorHAnsi"/>
          <w:i/>
          <w:lang w:val="en-GB"/>
        </w:rPr>
        <w:t>E</w:t>
      </w:r>
      <w:r w:rsidR="00A3355F">
        <w:rPr>
          <w:rFonts w:cstheme="minorHAnsi"/>
          <w:i/>
          <w:lang w:val="en-GB"/>
        </w:rPr>
        <w:t xml:space="preserve"> </w:t>
      </w:r>
      <w:r w:rsidR="00A3355F" w:rsidRPr="00A3355F">
        <w:rPr>
          <w:rFonts w:cstheme="minorHAnsi"/>
          <w:lang w:val="en-GB"/>
        </w:rPr>
        <w:t>(</w:t>
      </w:r>
      <w:r w:rsidR="00A3355F">
        <w:rPr>
          <w:rFonts w:eastAsia="Times New Roman" w:cstheme="minorHAnsi"/>
          <w:lang w:val="en-US"/>
        </w:rPr>
        <w:t xml:space="preserve">matrix </w:t>
      </w:r>
      <w:r w:rsidR="00A3355F" w:rsidRPr="000E2E95">
        <w:rPr>
          <w:rFonts w:eastAsia="Times New Roman" w:cstheme="minorHAnsi"/>
          <w:b/>
          <w:lang w:val="en-US"/>
        </w:rPr>
        <w:t>landscape</w:t>
      </w:r>
      <w:r w:rsidR="00A3355F">
        <w:rPr>
          <w:rFonts w:eastAsia="Times New Roman" w:cstheme="minorHAnsi"/>
          <w:b/>
          <w:lang w:val="en-US"/>
        </w:rPr>
        <w:t>)</w:t>
      </w:r>
      <w:r w:rsidR="00CB7B1F" w:rsidRPr="00CB7B1F">
        <w:rPr>
          <w:rFonts w:cstheme="minorHAnsi"/>
          <w:lang w:val="en-GB"/>
        </w:rPr>
        <w:t>.</w:t>
      </w:r>
      <w:r w:rsidR="00CB7B1F">
        <w:rPr>
          <w:rFonts w:cstheme="minorHAnsi"/>
          <w:i/>
          <w:lang w:val="en-GB"/>
        </w:rPr>
        <w:t xml:space="preserve"> </w:t>
      </w:r>
      <w:r w:rsidR="00A3355F">
        <w:rPr>
          <w:rFonts w:cstheme="minorHAnsi"/>
          <w:lang w:val="en-GB"/>
        </w:rPr>
        <w:t xml:space="preserve">Construct </w:t>
      </w:r>
      <w:r w:rsidR="00A3355F" w:rsidRPr="00B31C57">
        <w:rPr>
          <w:rFonts w:cstheme="minorHAnsi"/>
          <w:lang w:val="en-GB"/>
        </w:rPr>
        <w:t>the first and second-order orthogonal environmental v</w:t>
      </w:r>
      <w:r w:rsidR="00A3355F">
        <w:rPr>
          <w:rFonts w:cstheme="minorHAnsi"/>
          <w:lang w:val="en-GB"/>
        </w:rPr>
        <w:t xml:space="preserve">ariables for the model communities in a grid of 10 x 10 local communities in the </w:t>
      </w:r>
      <w:proofErr w:type="spellStart"/>
      <w:r w:rsidR="00A3355F">
        <w:rPr>
          <w:rFonts w:cstheme="minorHAnsi"/>
          <w:lang w:val="en-GB"/>
        </w:rPr>
        <w:t>center</w:t>
      </w:r>
      <w:proofErr w:type="spellEnd"/>
      <w:r w:rsidR="00A3355F">
        <w:rPr>
          <w:rFonts w:cstheme="minorHAnsi"/>
          <w:lang w:val="en-GB"/>
        </w:rPr>
        <w:t xml:space="preserve"> of system.</w:t>
      </w:r>
      <w:r w:rsidR="00AA21B4">
        <w:rPr>
          <w:rFonts w:cstheme="minorHAnsi"/>
          <w:lang w:val="en-GB"/>
        </w:rPr>
        <w:t xml:space="preserve"> </w:t>
      </w:r>
      <w:r w:rsidR="00AA21B4">
        <w:rPr>
          <w:rFonts w:cstheme="minorHAnsi"/>
          <w:lang w:val="en-US"/>
        </w:rPr>
        <w:t>For large system,</w:t>
      </w:r>
      <w:r w:rsidR="006A3339">
        <w:rPr>
          <w:rFonts w:cstheme="minorHAnsi"/>
          <w:lang w:val="en-US"/>
        </w:rPr>
        <w:t xml:space="preserve"> the environmental gradient of small system was quadrupled.  </w:t>
      </w:r>
    </w:p>
    <w:p w:rsidR="0090256E" w:rsidRDefault="0090256E" w:rsidP="00781C18">
      <w:pPr>
        <w:spacing w:after="0" w:line="240" w:lineRule="auto"/>
        <w:rPr>
          <w:rFonts w:eastAsia="Times New Roman" w:cstheme="minorHAnsi"/>
          <w:lang w:val="en-US"/>
        </w:rPr>
      </w:pPr>
    </w:p>
    <w:p w:rsidR="00A8206B" w:rsidRDefault="00A8206B" w:rsidP="00781C18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>
        <w:rPr>
          <w:rFonts w:eastAsia="Times New Roman" w:cstheme="minorHAnsi"/>
          <w:lang w:val="en-US"/>
        </w:rPr>
        <w:t>landscape.hump16.R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A53DC" w:rsidRDefault="00BA53DC" w:rsidP="00BA53DC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landscape.rand.R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A53DC" w:rsidRDefault="00BA53DC" w:rsidP="00BA53DC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landscape.wave.R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A53DC" w:rsidRDefault="00BA53DC" w:rsidP="00BA53DC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>
        <w:rPr>
          <w:rFonts w:eastAsia="Times New Roman" w:cstheme="minorHAnsi"/>
          <w:lang w:val="en-US"/>
        </w:rPr>
        <w:t>landscape.hump64.R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A53DC" w:rsidRDefault="00BA53DC" w:rsidP="00BA53DC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landscape.rand.large.R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A53DC" w:rsidRDefault="00BA53DC" w:rsidP="00781C18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>
        <w:rPr>
          <w:rFonts w:eastAsia="Times New Roman" w:cstheme="minorHAnsi"/>
          <w:lang w:val="en-US"/>
        </w:rPr>
        <w:t>landscape.wave2.R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90256E" w:rsidRDefault="0090256E" w:rsidP="00781C18">
      <w:pPr>
        <w:spacing w:after="0" w:line="240" w:lineRule="auto"/>
        <w:rPr>
          <w:rFonts w:eastAsia="Times New Roman" w:cstheme="minorHAnsi"/>
          <w:lang w:val="en-US"/>
        </w:rPr>
      </w:pPr>
    </w:p>
    <w:p w:rsidR="00207822" w:rsidRDefault="0090256E" w:rsidP="00781C18">
      <w:pPr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>
        <w:rPr>
          <w:rFonts w:cstheme="minorHAnsi"/>
          <w:lang w:val="en-US"/>
        </w:rPr>
        <w:t xml:space="preserve"> </w:t>
      </w:r>
      <w:r w:rsidR="00744187">
        <w:rPr>
          <w:rFonts w:cstheme="minorHAnsi"/>
          <w:lang w:val="en-US"/>
        </w:rPr>
        <w:t>Function to c</w:t>
      </w:r>
      <w:r w:rsidR="00BE13D4">
        <w:rPr>
          <w:rFonts w:cstheme="minorHAnsi"/>
          <w:lang w:val="en-US"/>
        </w:rPr>
        <w:t>reating</w:t>
      </w:r>
      <w:r>
        <w:rPr>
          <w:rFonts w:cstheme="minorHAnsi"/>
          <w:lang w:val="en-US"/>
        </w:rPr>
        <w:t xml:space="preserve"> </w:t>
      </w:r>
      <w:r w:rsidR="00E308B4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</w:t>
      </w:r>
      <w:r w:rsidRPr="00336478">
        <w:rPr>
          <w:rFonts w:cstheme="minorHAnsi"/>
          <w:lang w:val="en-GB"/>
        </w:rPr>
        <w:t xml:space="preserve">initial </w:t>
      </w:r>
      <w:del w:id="0" w:author="UAB" w:date="2021-03-03T10:19:00Z">
        <w:r w:rsidDel="003E2630">
          <w:rPr>
            <w:rFonts w:cstheme="minorHAnsi"/>
            <w:lang w:val="en-GB"/>
          </w:rPr>
          <w:delText xml:space="preserve">condition of </w:delText>
        </w:r>
        <w:r w:rsidRPr="00336478" w:rsidDel="003E2630">
          <w:rPr>
            <w:rFonts w:cstheme="minorHAnsi"/>
            <w:lang w:val="en-GB"/>
          </w:rPr>
          <w:delText xml:space="preserve">regional </w:delText>
        </w:r>
      </w:del>
      <w:r w:rsidRPr="00336478">
        <w:rPr>
          <w:rFonts w:cstheme="minorHAnsi"/>
          <w:lang w:val="en-GB"/>
        </w:rPr>
        <w:t>species pool</w:t>
      </w:r>
      <w:ins w:id="1" w:author="UAB" w:date="2021-03-03T10:19:00Z">
        <w:r w:rsidR="003E2630">
          <w:rPr>
            <w:rFonts w:cstheme="minorHAnsi"/>
            <w:lang w:val="en-GB"/>
          </w:rPr>
          <w:t xml:space="preserve"> of system</w:t>
        </w:r>
      </w:ins>
      <w:r>
        <w:rPr>
          <w:rFonts w:cstheme="minorHAnsi"/>
          <w:lang w:val="en-GB"/>
        </w:rPr>
        <w:t>; individuals</w:t>
      </w:r>
      <w:r w:rsidR="00197D82">
        <w:rPr>
          <w:rFonts w:cstheme="minorHAnsi"/>
          <w:lang w:val="en-GB"/>
        </w:rPr>
        <w:t xml:space="preserve"> code</w:t>
      </w:r>
      <w:r>
        <w:rPr>
          <w:rFonts w:cstheme="minorHAnsi"/>
          <w:lang w:val="en-GB"/>
        </w:rPr>
        <w:t>, species</w:t>
      </w:r>
      <w:r w:rsidR="00197D82">
        <w:rPr>
          <w:rFonts w:cstheme="minorHAnsi"/>
          <w:lang w:val="en-GB"/>
        </w:rPr>
        <w:t xml:space="preserve"> code, guilds code</w:t>
      </w:r>
      <w:r w:rsidR="00771CE1">
        <w:rPr>
          <w:rFonts w:cstheme="minorHAnsi"/>
          <w:lang w:val="en-GB"/>
        </w:rPr>
        <w:t xml:space="preserve">, </w:t>
      </w:r>
      <w:ins w:id="2" w:author="UAB" w:date="2021-03-03T10:20:00Z">
        <w:r w:rsidR="003E2630">
          <w:rPr>
            <w:rFonts w:cstheme="minorHAnsi"/>
            <w:lang w:val="en-GB"/>
          </w:rPr>
          <w:t xml:space="preserve">and </w:t>
        </w:r>
      </w:ins>
      <w:r>
        <w:rPr>
          <w:rFonts w:cstheme="minorHAnsi"/>
          <w:lang w:val="en-GB"/>
        </w:rPr>
        <w:t xml:space="preserve">their </w:t>
      </w:r>
      <w:r w:rsidRPr="00AF7964">
        <w:rPr>
          <w:rFonts w:cstheme="minorHAnsi"/>
          <w:lang w:val="en-GB"/>
        </w:rPr>
        <w:t xml:space="preserve">environmental </w:t>
      </w:r>
      <w:ins w:id="3" w:author="UAB" w:date="2021-03-03T10:20:00Z">
        <w:r w:rsidR="003E2630">
          <w:rPr>
            <w:rFonts w:cstheme="minorHAnsi"/>
            <w:lang w:val="en-GB"/>
          </w:rPr>
          <w:t xml:space="preserve">niche (i.e. </w:t>
        </w:r>
      </w:ins>
      <w:ins w:id="4" w:author="UAB" w:date="2021-03-03T10:21:00Z">
        <w:r w:rsidR="003E2630">
          <w:rPr>
            <w:rFonts w:cstheme="minorHAnsi"/>
            <w:lang w:val="en-GB"/>
          </w:rPr>
          <w:t xml:space="preserve">environmental </w:t>
        </w:r>
      </w:ins>
      <w:r w:rsidRPr="00AF7964">
        <w:rPr>
          <w:rFonts w:cstheme="minorHAnsi"/>
          <w:lang w:val="en-GB"/>
        </w:rPr>
        <w:t>optimum and tolerance</w:t>
      </w:r>
      <w:ins w:id="5" w:author="UAB" w:date="2021-03-03T10:21:00Z">
        <w:r w:rsidR="003E2630">
          <w:rPr>
            <w:rFonts w:cstheme="minorHAnsi"/>
            <w:lang w:val="en-GB"/>
          </w:rPr>
          <w:t>)</w:t>
        </w:r>
      </w:ins>
      <w:r w:rsidR="00AA21B4">
        <w:rPr>
          <w:rFonts w:cstheme="minorHAnsi"/>
          <w:lang w:val="en-GB"/>
        </w:rPr>
        <w:t xml:space="preserve"> (</w:t>
      </w:r>
      <w:r w:rsidR="00AA21B4" w:rsidRPr="00336478">
        <w:rPr>
          <w:rFonts w:cstheme="minorHAnsi"/>
          <w:lang w:val="en-GB"/>
        </w:rPr>
        <w:t xml:space="preserve">matrix </w:t>
      </w:r>
      <w:r w:rsidR="00AA21B4" w:rsidRPr="00336478">
        <w:rPr>
          <w:rFonts w:cstheme="minorHAnsi"/>
          <w:b/>
          <w:lang w:val="en-GB"/>
        </w:rPr>
        <w:t>pool.t0</w:t>
      </w:r>
      <w:r w:rsidR="00AA21B4">
        <w:rPr>
          <w:rFonts w:cstheme="minorHAnsi"/>
          <w:b/>
          <w:lang w:val="en-GB"/>
        </w:rPr>
        <w:t>)</w:t>
      </w:r>
      <w:r w:rsidR="00083933">
        <w:rPr>
          <w:rFonts w:cstheme="minorHAnsi"/>
          <w:lang w:val="en-GB"/>
        </w:rPr>
        <w:t>.</w:t>
      </w:r>
      <w:r w:rsidR="00E308B4" w:rsidRPr="00E308B4">
        <w:rPr>
          <w:rFonts w:cstheme="minorHAnsi"/>
          <w:lang w:val="en-US"/>
        </w:rPr>
        <w:t xml:space="preserve"> </w:t>
      </w:r>
    </w:p>
    <w:p w:rsidR="00207822" w:rsidRDefault="00207822" w:rsidP="00781C18">
      <w:pPr>
        <w:spacing w:after="0" w:line="240" w:lineRule="auto"/>
        <w:rPr>
          <w:rFonts w:cstheme="minorHAnsi"/>
          <w:lang w:val="en-US"/>
        </w:rPr>
      </w:pPr>
    </w:p>
    <w:p w:rsidR="00207822" w:rsidRDefault="00207822" w:rsidP="00207822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>
        <w:rPr>
          <w:rFonts w:eastAsia="Times New Roman" w:cstheme="minorHAnsi"/>
          <w:lang w:val="en-US"/>
        </w:rPr>
        <w:t>fn.pool.t0.R</w:t>
      </w:r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207822" w:rsidRDefault="00207822" w:rsidP="00781C18">
      <w:pPr>
        <w:spacing w:after="0" w:line="240" w:lineRule="auto"/>
        <w:rPr>
          <w:rFonts w:cstheme="minorHAnsi"/>
          <w:lang w:val="en-US"/>
        </w:rPr>
      </w:pPr>
    </w:p>
    <w:p w:rsidR="00BC370B" w:rsidRDefault="00207822" w:rsidP="00781C18">
      <w:pPr>
        <w:spacing w:after="0" w:line="240" w:lineRule="auto"/>
        <w:rPr>
          <w:rFonts w:cstheme="minorHAnsi"/>
          <w:bdr w:val="none" w:sz="0" w:space="0" w:color="auto" w:frame="1"/>
          <w:lang w:val="en-US"/>
        </w:rPr>
      </w:pPr>
      <w:r w:rsidRPr="003D4AA8">
        <w:rPr>
          <w:rFonts w:cstheme="minorHAnsi"/>
          <w:lang w:val="en-US"/>
        </w:rPr>
        <w:t>#</w:t>
      </w:r>
      <w:r>
        <w:rPr>
          <w:rFonts w:cstheme="minorHAnsi"/>
          <w:lang w:val="en-US"/>
        </w:rPr>
        <w:t xml:space="preserve"> </w:t>
      </w:r>
      <w:r w:rsidR="005C5348">
        <w:rPr>
          <w:rFonts w:cstheme="minorHAnsi"/>
          <w:lang w:val="en-US"/>
        </w:rPr>
        <w:t xml:space="preserve">To ensuring </w:t>
      </w:r>
      <w:r w:rsidR="00682295">
        <w:rPr>
          <w:rFonts w:cstheme="minorHAnsi"/>
          <w:lang w:val="en-US"/>
        </w:rPr>
        <w:t xml:space="preserve">the </w:t>
      </w:r>
      <w:r w:rsidR="00BC370B">
        <w:rPr>
          <w:rFonts w:cstheme="minorHAnsi"/>
          <w:lang w:val="en-US"/>
        </w:rPr>
        <w:t>replica</w:t>
      </w:r>
      <w:r w:rsidR="00197D82">
        <w:rPr>
          <w:rFonts w:cstheme="minorHAnsi"/>
          <w:lang w:val="en-US"/>
        </w:rPr>
        <w:t>bility of initial conditions</w:t>
      </w:r>
      <w:r w:rsidR="00682295" w:rsidRPr="0059297E">
        <w:rPr>
          <w:rFonts w:cstheme="minorHAnsi"/>
          <w:lang w:val="en-US"/>
        </w:rPr>
        <w:t xml:space="preserve">, </w:t>
      </w:r>
      <w:r w:rsidR="00BC370B" w:rsidRPr="0059297E">
        <w:rPr>
          <w:rFonts w:cstheme="minorHAnsi"/>
          <w:lang w:val="en-US"/>
        </w:rPr>
        <w:t>set the seeds of</w:t>
      </w:r>
      <w:r w:rsidR="00BC370B">
        <w:rPr>
          <w:rFonts w:cstheme="minorHAnsi"/>
          <w:lang w:val="en-US"/>
        </w:rPr>
        <w:t xml:space="preserve"> random number generator in </w:t>
      </w:r>
      <w:r w:rsidR="00BC370B" w:rsidRPr="0059297E">
        <w:rPr>
          <w:rFonts w:cstheme="minorHAnsi"/>
          <w:bdr w:val="none" w:sz="0" w:space="0" w:color="auto" w:frame="1"/>
          <w:lang w:val="en-US"/>
        </w:rPr>
        <w:t xml:space="preserve">systematic manner. </w:t>
      </w:r>
    </w:p>
    <w:p w:rsidR="0090256E" w:rsidRPr="00771CE1" w:rsidRDefault="00BC370B" w:rsidP="00781C18">
      <w:pPr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# </w:t>
      </w:r>
      <w:proofErr w:type="gramStart"/>
      <w:r w:rsidRPr="00771CE1">
        <w:rPr>
          <w:rFonts w:cstheme="minorHAnsi"/>
          <w:lang w:val="en-US"/>
        </w:rPr>
        <w:t>In</w:t>
      </w:r>
      <w:proofErr w:type="gramEnd"/>
      <w:r w:rsidRPr="00771CE1">
        <w:rPr>
          <w:rFonts w:cstheme="minorHAnsi"/>
          <w:lang w:val="en-US"/>
        </w:rPr>
        <w:t xml:space="preserve"> small system; for </w:t>
      </w:r>
      <w:r w:rsidRPr="00771CE1">
        <w:rPr>
          <w:rFonts w:cstheme="minorHAnsi"/>
          <w:i/>
          <w:lang w:val="en-US"/>
        </w:rPr>
        <w:t>g</w:t>
      </w:r>
      <w:r w:rsidRPr="00771CE1">
        <w:rPr>
          <w:rFonts w:cstheme="minorHAnsi"/>
          <w:lang w:val="en-US"/>
        </w:rPr>
        <w:t xml:space="preserve"> = 1 and </w:t>
      </w:r>
      <w:proofErr w:type="spellStart"/>
      <w:r w:rsidRPr="00771CE1">
        <w:rPr>
          <w:rFonts w:cstheme="minorHAnsi"/>
          <w:lang w:val="en-US"/>
        </w:rPr>
        <w:t>n.samples.g.sizes</w:t>
      </w:r>
      <w:proofErr w:type="spellEnd"/>
      <w:r w:rsidRPr="00771CE1">
        <w:rPr>
          <w:rFonts w:cstheme="minorHAnsi"/>
          <w:lang w:val="en-US"/>
        </w:rPr>
        <w:t xml:space="preserve"> = 1, the seeds from one to 25 were used</w:t>
      </w:r>
      <w:r w:rsidRPr="00771CE1">
        <w:rPr>
          <w:rFonts w:cstheme="minorHAnsi"/>
          <w:bdr w:val="none" w:sz="0" w:space="0" w:color="auto" w:frame="1"/>
          <w:lang w:val="en-US"/>
        </w:rPr>
        <w:t xml:space="preserve">; </w:t>
      </w:r>
      <w:r w:rsidRPr="00771CE1">
        <w:rPr>
          <w:rFonts w:cstheme="minorHAnsi"/>
          <w:lang w:val="en-US"/>
        </w:rPr>
        <w:t xml:space="preserve">for </w:t>
      </w:r>
      <w:r w:rsidRPr="00771CE1">
        <w:rPr>
          <w:rFonts w:cstheme="minorHAnsi"/>
          <w:i/>
          <w:lang w:val="en-US"/>
        </w:rPr>
        <w:t>g</w:t>
      </w:r>
      <w:r w:rsidRPr="00771CE1">
        <w:rPr>
          <w:rFonts w:cstheme="minorHAnsi"/>
          <w:lang w:val="en-US"/>
        </w:rPr>
        <w:t xml:space="preserve"> &gt;= 8 and </w:t>
      </w:r>
      <w:proofErr w:type="spellStart"/>
      <w:r w:rsidRPr="00771CE1">
        <w:rPr>
          <w:rFonts w:cstheme="minorHAnsi"/>
          <w:lang w:val="en-US"/>
        </w:rPr>
        <w:t>n.samples.g.sizes</w:t>
      </w:r>
      <w:proofErr w:type="spellEnd"/>
      <w:r w:rsidRPr="00771CE1">
        <w:rPr>
          <w:rFonts w:cstheme="minorHAnsi"/>
          <w:lang w:val="en-US"/>
        </w:rPr>
        <w:t xml:space="preserve"> = 5, </w:t>
      </w:r>
      <w:r w:rsidR="001B4BBA" w:rsidRPr="00771CE1">
        <w:rPr>
          <w:rFonts w:cstheme="minorHAnsi"/>
          <w:lang w:val="en-US"/>
        </w:rPr>
        <w:t xml:space="preserve">the seeds </w:t>
      </w:r>
      <w:r w:rsidR="00710377" w:rsidRPr="00771CE1">
        <w:rPr>
          <w:rFonts w:cstheme="minorHAnsi"/>
          <w:lang w:val="en-US"/>
        </w:rPr>
        <w:t xml:space="preserve">from </w:t>
      </w:r>
      <w:r w:rsidR="00511E62" w:rsidRPr="00771CE1">
        <w:rPr>
          <w:rFonts w:cstheme="minorHAnsi"/>
          <w:lang w:val="en-US"/>
        </w:rPr>
        <w:t>one to five</w:t>
      </w:r>
      <w:r w:rsidR="00E308B4" w:rsidRPr="00771CE1">
        <w:rPr>
          <w:rFonts w:cstheme="minorHAnsi"/>
          <w:lang w:val="en-US"/>
        </w:rPr>
        <w:t xml:space="preserve"> </w:t>
      </w:r>
      <w:r w:rsidRPr="00771CE1">
        <w:rPr>
          <w:rFonts w:cstheme="minorHAnsi"/>
          <w:lang w:val="en-US"/>
        </w:rPr>
        <w:t>were used. In</w:t>
      </w:r>
      <w:r w:rsidR="00CB7B1F" w:rsidRPr="00771CE1">
        <w:rPr>
          <w:rFonts w:cstheme="minorHAnsi"/>
          <w:lang w:val="en-US"/>
        </w:rPr>
        <w:t xml:space="preserve"> large system, </w:t>
      </w:r>
      <w:r w:rsidR="00744187" w:rsidRPr="00771CE1">
        <w:rPr>
          <w:rFonts w:cstheme="minorHAnsi"/>
          <w:lang w:val="en-US"/>
        </w:rPr>
        <w:t>t</w:t>
      </w:r>
      <w:r w:rsidR="001B4BBA" w:rsidRPr="00771CE1">
        <w:rPr>
          <w:rFonts w:cstheme="minorHAnsi"/>
          <w:lang w:val="en-US"/>
        </w:rPr>
        <w:t xml:space="preserve">he initial conditions </w:t>
      </w:r>
      <w:r w:rsidR="00803142" w:rsidRPr="00771CE1">
        <w:rPr>
          <w:rFonts w:cstheme="minorHAnsi"/>
          <w:lang w:val="en-US"/>
        </w:rPr>
        <w:t xml:space="preserve">of small system </w:t>
      </w:r>
      <w:r w:rsidR="00511E62" w:rsidRPr="00771CE1">
        <w:rPr>
          <w:rFonts w:cstheme="minorHAnsi"/>
          <w:lang w:val="en-US"/>
        </w:rPr>
        <w:t>generated</w:t>
      </w:r>
      <w:r w:rsidR="001B4BBA" w:rsidRPr="00771CE1">
        <w:rPr>
          <w:rFonts w:cstheme="minorHAnsi"/>
          <w:lang w:val="en-US"/>
        </w:rPr>
        <w:t xml:space="preserve"> by the seed</w:t>
      </w:r>
      <w:r w:rsidR="00511E62" w:rsidRPr="00771CE1">
        <w:rPr>
          <w:rFonts w:cstheme="minorHAnsi"/>
          <w:lang w:val="en-US"/>
        </w:rPr>
        <w:t xml:space="preserve">s </w:t>
      </w:r>
      <w:r w:rsidR="00710377" w:rsidRPr="00771CE1">
        <w:rPr>
          <w:rFonts w:cstheme="minorHAnsi"/>
          <w:lang w:val="en-US"/>
        </w:rPr>
        <w:t xml:space="preserve">from </w:t>
      </w:r>
      <w:r w:rsidR="00511E62" w:rsidRPr="00771CE1">
        <w:rPr>
          <w:rFonts w:cstheme="minorHAnsi"/>
          <w:lang w:val="en-US"/>
        </w:rPr>
        <w:t>one to five</w:t>
      </w:r>
      <w:r w:rsidR="00744187" w:rsidRPr="00771CE1">
        <w:rPr>
          <w:rFonts w:cstheme="minorHAnsi"/>
          <w:lang w:val="en-US"/>
        </w:rPr>
        <w:t xml:space="preserve"> and the fi</w:t>
      </w:r>
      <w:r w:rsidR="00771CE1" w:rsidRPr="00771CE1">
        <w:rPr>
          <w:rFonts w:cstheme="minorHAnsi"/>
          <w:lang w:val="en-US"/>
        </w:rPr>
        <w:t xml:space="preserve">rst population size of </w:t>
      </w:r>
      <w:r w:rsidR="00744187" w:rsidRPr="00771CE1">
        <w:rPr>
          <w:rFonts w:cstheme="minorHAnsi"/>
          <w:lang w:val="en-US"/>
        </w:rPr>
        <w:t xml:space="preserve">guilds were </w:t>
      </w:r>
      <w:r w:rsidR="00803142" w:rsidRPr="00771CE1">
        <w:rPr>
          <w:rFonts w:cstheme="minorHAnsi"/>
          <w:lang w:val="en-US"/>
        </w:rPr>
        <w:t>quadrupled</w:t>
      </w:r>
      <w:r w:rsidR="00744187" w:rsidRPr="00771CE1">
        <w:rPr>
          <w:rFonts w:cstheme="minorHAnsi"/>
          <w:lang w:val="en-US"/>
        </w:rPr>
        <w:t xml:space="preserve">. </w:t>
      </w:r>
      <w:r w:rsidR="00682295" w:rsidRPr="00771CE1">
        <w:rPr>
          <w:rFonts w:cstheme="minorHAnsi"/>
          <w:lang w:val="en-US"/>
        </w:rPr>
        <w:t>The results of each scenario was saved in different working directory.</w:t>
      </w:r>
      <w:r w:rsidR="00744187" w:rsidRPr="00771CE1">
        <w:rPr>
          <w:rFonts w:cstheme="minorHAnsi"/>
          <w:lang w:val="en-US"/>
        </w:rPr>
        <w:t xml:space="preserve">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# </w:t>
      </w:r>
      <w:proofErr w:type="gramStart"/>
      <w:r w:rsidR="00164FDA" w:rsidRPr="00771CE1">
        <w:rPr>
          <w:rFonts w:cstheme="minorHAnsi"/>
          <w:lang w:val="en-US"/>
        </w:rPr>
        <w:t>In</w:t>
      </w:r>
      <w:proofErr w:type="gramEnd"/>
      <w:r w:rsidR="00164FDA" w:rsidRPr="00771CE1">
        <w:rPr>
          <w:rFonts w:cstheme="minorHAnsi"/>
          <w:lang w:val="en-US"/>
        </w:rPr>
        <w:t xml:space="preserve"> small system; f</w:t>
      </w:r>
      <w:r w:rsidRPr="00771CE1">
        <w:rPr>
          <w:rFonts w:cstheme="minorHAnsi"/>
          <w:lang w:val="en-US"/>
        </w:rPr>
        <w:t xml:space="preserve">or </w:t>
      </w:r>
      <w:r w:rsidR="00164FDA" w:rsidRPr="00771CE1">
        <w:rPr>
          <w:rFonts w:cstheme="minorHAnsi"/>
          <w:i/>
          <w:lang w:val="en-US"/>
        </w:rPr>
        <w:t>g</w:t>
      </w:r>
      <w:r w:rsidR="00164FDA" w:rsidRPr="00771CE1">
        <w:rPr>
          <w:rFonts w:cstheme="minorHAnsi"/>
          <w:lang w:val="en-US"/>
        </w:rPr>
        <w:t xml:space="preserve"> = 1, and </w:t>
      </w:r>
      <w:r w:rsidRPr="00771CE1">
        <w:rPr>
          <w:rFonts w:cstheme="minorHAnsi"/>
          <w:lang w:val="en-US"/>
        </w:rPr>
        <w:t>t</w:t>
      </w:r>
      <w:r w:rsidR="00164FDA" w:rsidRPr="00771CE1">
        <w:rPr>
          <w:rFonts w:cstheme="minorHAnsi"/>
          <w:lang w:val="en-US"/>
        </w:rPr>
        <w:t xml:space="preserve">he tenth </w:t>
      </w:r>
      <w:ins w:id="6" w:author="UAB" w:date="2021-03-03T10:25:00Z">
        <w:r w:rsidR="003E2630">
          <w:rPr>
            <w:rFonts w:cstheme="minorHAnsi"/>
            <w:lang w:val="en-US"/>
          </w:rPr>
          <w:t>environmental niche</w:t>
        </w:r>
      </w:ins>
      <w:del w:id="7" w:author="UAB" w:date="2021-03-03T10:25:00Z">
        <w:r w:rsidR="00164FDA" w:rsidRPr="00771CE1" w:rsidDel="003E2630">
          <w:rPr>
            <w:rFonts w:cstheme="minorHAnsi"/>
            <w:lang w:val="en-US"/>
          </w:rPr>
          <w:delText>habitat association</w:delText>
        </w:r>
      </w:del>
      <w:r w:rsidRPr="00771CE1">
        <w:rPr>
          <w:rFonts w:cstheme="minorHAnsi"/>
          <w:lang w:val="en-US"/>
        </w:rPr>
        <w:t xml:space="preserve">.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771CE1">
        <w:rPr>
          <w:rFonts w:cstheme="minorHAnsi"/>
          <w:lang w:val="en-US"/>
        </w:rPr>
        <w:t>set.seed</w:t>
      </w:r>
      <w:proofErr w:type="spellEnd"/>
      <w:r w:rsidRPr="00771CE1">
        <w:rPr>
          <w:rFonts w:cstheme="minorHAnsi"/>
          <w:lang w:val="en-US"/>
        </w:rPr>
        <w:t>(</w:t>
      </w:r>
      <w:proofErr w:type="gramEnd"/>
      <w:r w:rsidR="00660DCA">
        <w:rPr>
          <w:rFonts w:cstheme="minorHAnsi"/>
          <w:color w:val="FF0000"/>
          <w:lang w:val="en-US"/>
        </w:rPr>
        <w:t>10</w:t>
      </w:r>
      <w:r w:rsidRPr="00771CE1">
        <w:rPr>
          <w:rFonts w:cstheme="minorHAnsi"/>
          <w:lang w:val="en-US"/>
        </w:rPr>
        <w:t xml:space="preserve">)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pool.t0 &lt;- </w:t>
      </w:r>
      <w:proofErr w:type="gramStart"/>
      <w:r w:rsidRPr="00771CE1">
        <w:rPr>
          <w:rFonts w:cstheme="minorHAnsi"/>
          <w:lang w:val="en-US"/>
        </w:rPr>
        <w:t>fn.pool.t0(</w:t>
      </w:r>
      <w:proofErr w:type="gramEnd"/>
      <w:r w:rsidRPr="00771CE1">
        <w:rPr>
          <w:rFonts w:cstheme="minorHAnsi"/>
          <w:lang w:val="en-US"/>
        </w:rPr>
        <w:t>JM</w:t>
      </w:r>
      <w:r w:rsidR="009C22B1" w:rsidRPr="00771CE1">
        <w:rPr>
          <w:rFonts w:cstheme="minorHAnsi"/>
          <w:lang w:val="en-US"/>
        </w:rPr>
        <w:t>=6400</w:t>
      </w:r>
      <w:r w:rsidRPr="00771CE1">
        <w:rPr>
          <w:rFonts w:cstheme="minorHAnsi"/>
          <w:lang w:val="en-US"/>
        </w:rPr>
        <w:t>, g=</w:t>
      </w:r>
      <w:r w:rsidRPr="00660DCA">
        <w:rPr>
          <w:rFonts w:cstheme="minorHAnsi"/>
          <w:color w:val="FF0000"/>
          <w:lang w:val="en-US"/>
        </w:rPr>
        <w:t>1</w:t>
      </w:r>
      <w:r w:rsidRPr="00771CE1">
        <w:rPr>
          <w:rFonts w:cstheme="minorHAnsi"/>
          <w:lang w:val="en-US"/>
        </w:rPr>
        <w:t xml:space="preserve">, diversity=0, </w:t>
      </w:r>
      <w:proofErr w:type="spellStart"/>
      <w:r w:rsidRPr="00771CE1">
        <w:rPr>
          <w:rFonts w:cstheme="minorHAnsi"/>
          <w:lang w:val="en-US"/>
        </w:rPr>
        <w:t>n.samples.g.sizes</w:t>
      </w:r>
      <w:proofErr w:type="spellEnd"/>
      <w:r w:rsidRPr="00771CE1">
        <w:rPr>
          <w:rFonts w:cstheme="minorHAnsi"/>
          <w:lang w:val="en-US"/>
        </w:rPr>
        <w:t>=</w:t>
      </w:r>
      <w:r w:rsidRPr="00660DCA">
        <w:rPr>
          <w:rFonts w:cstheme="minorHAnsi"/>
          <w:color w:val="FF0000"/>
          <w:lang w:val="en-US"/>
        </w:rPr>
        <w:t>1</w:t>
      </w:r>
      <w:r w:rsidRPr="00771CE1">
        <w:rPr>
          <w:rFonts w:cstheme="minorHAnsi"/>
          <w:lang w:val="en-US"/>
        </w:rPr>
        <w:t>)</w:t>
      </w:r>
    </w:p>
    <w:p w:rsidR="009C22B1" w:rsidRPr="00771CE1" w:rsidRDefault="00061D3A" w:rsidP="009C22B1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771CE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write.csv(</w:t>
      </w:r>
      <w:proofErr w:type="gramEnd"/>
      <w:r w:rsidRPr="00771CE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pool.t0, file = "pool.t0.csv</w:t>
      </w:r>
      <w:r w:rsidR="00682295" w:rsidRPr="00771CE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")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# </w:t>
      </w:r>
      <w:proofErr w:type="gramStart"/>
      <w:r w:rsidR="00164FDA" w:rsidRPr="00771CE1">
        <w:rPr>
          <w:rFonts w:cstheme="minorHAnsi"/>
          <w:lang w:val="en-US"/>
        </w:rPr>
        <w:t>In</w:t>
      </w:r>
      <w:proofErr w:type="gramEnd"/>
      <w:r w:rsidR="00164FDA" w:rsidRPr="00771CE1">
        <w:rPr>
          <w:rFonts w:cstheme="minorHAnsi"/>
          <w:lang w:val="en-US"/>
        </w:rPr>
        <w:t xml:space="preserve"> small system; f</w:t>
      </w:r>
      <w:r w:rsidRPr="00771CE1">
        <w:rPr>
          <w:rFonts w:cstheme="minorHAnsi"/>
          <w:lang w:val="en-US"/>
        </w:rPr>
        <w:t xml:space="preserve">or </w:t>
      </w:r>
      <w:r w:rsidR="00164FDA" w:rsidRPr="00771CE1">
        <w:rPr>
          <w:rFonts w:cstheme="minorHAnsi"/>
          <w:i/>
          <w:lang w:val="en-US"/>
        </w:rPr>
        <w:t>g</w:t>
      </w:r>
      <w:r w:rsidR="00164FDA" w:rsidRPr="00771CE1">
        <w:rPr>
          <w:rFonts w:cstheme="minorHAnsi"/>
          <w:lang w:val="en-US"/>
        </w:rPr>
        <w:t xml:space="preserve"> = 8, </w:t>
      </w:r>
      <w:r w:rsidRPr="00771CE1">
        <w:rPr>
          <w:rFonts w:cstheme="minorHAnsi"/>
          <w:lang w:val="en-US"/>
        </w:rPr>
        <w:t xml:space="preserve">the second </w:t>
      </w:r>
      <w:ins w:id="8" w:author="UAB" w:date="2021-03-03T10:25:00Z">
        <w:r w:rsidR="003E2630">
          <w:rPr>
            <w:rFonts w:cstheme="minorHAnsi"/>
            <w:lang w:val="en-US"/>
          </w:rPr>
          <w:t>environmental niche</w:t>
        </w:r>
      </w:ins>
      <w:del w:id="9" w:author="UAB" w:date="2021-03-03T10:25:00Z">
        <w:r w:rsidRPr="00771CE1" w:rsidDel="003E2630">
          <w:rPr>
            <w:rFonts w:cstheme="minorHAnsi"/>
            <w:lang w:val="en-US"/>
          </w:rPr>
          <w:delText>habitat association</w:delText>
        </w:r>
      </w:del>
      <w:r w:rsidR="00AA0FB9" w:rsidRPr="00771CE1">
        <w:rPr>
          <w:rFonts w:cstheme="minorHAnsi"/>
          <w:lang w:val="en-US"/>
        </w:rPr>
        <w:t xml:space="preserve"> </w:t>
      </w:r>
      <w:r w:rsidR="00CB744F">
        <w:rPr>
          <w:rFonts w:cstheme="minorHAnsi"/>
          <w:lang w:val="en-US"/>
        </w:rPr>
        <w:t xml:space="preserve">of </w:t>
      </w:r>
      <w:r w:rsidR="00AA0FB9" w:rsidRPr="00771CE1">
        <w:rPr>
          <w:rFonts w:cstheme="minorHAnsi"/>
          <w:lang w:val="en-US"/>
        </w:rPr>
        <w:t>guilds</w:t>
      </w:r>
      <w:r w:rsidRPr="00771CE1">
        <w:rPr>
          <w:rFonts w:cstheme="minorHAnsi"/>
          <w:lang w:val="en-US"/>
        </w:rPr>
        <w:t xml:space="preserve">, </w:t>
      </w:r>
      <w:r w:rsidR="00164FDA" w:rsidRPr="00771CE1">
        <w:rPr>
          <w:rFonts w:cstheme="minorHAnsi"/>
          <w:lang w:val="en-US"/>
        </w:rPr>
        <w:t>and the second population size of guilds</w:t>
      </w:r>
      <w:r w:rsidRPr="00771CE1">
        <w:rPr>
          <w:rFonts w:cstheme="minorHAnsi"/>
          <w:lang w:val="en-US"/>
        </w:rPr>
        <w:t xml:space="preserve">.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771CE1">
        <w:rPr>
          <w:rFonts w:cstheme="minorHAnsi"/>
          <w:lang w:val="en-US"/>
        </w:rPr>
        <w:t>set.seed</w:t>
      </w:r>
      <w:proofErr w:type="spellEnd"/>
      <w:r w:rsidRPr="00771CE1">
        <w:rPr>
          <w:rFonts w:cstheme="minorHAnsi"/>
          <w:lang w:val="en-US"/>
        </w:rPr>
        <w:t>(</w:t>
      </w:r>
      <w:proofErr w:type="gramEnd"/>
      <w:r w:rsidR="00660DCA">
        <w:rPr>
          <w:rFonts w:cstheme="minorHAnsi"/>
          <w:color w:val="FF0000"/>
          <w:lang w:val="en-US"/>
        </w:rPr>
        <w:t>2</w:t>
      </w:r>
      <w:r w:rsidRPr="00771CE1">
        <w:rPr>
          <w:rFonts w:cstheme="minorHAnsi"/>
          <w:lang w:val="en-US"/>
        </w:rPr>
        <w:t xml:space="preserve">)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pool.t0 &lt;- </w:t>
      </w:r>
      <w:proofErr w:type="gramStart"/>
      <w:r w:rsidRPr="00771CE1">
        <w:rPr>
          <w:rFonts w:cstheme="minorHAnsi"/>
          <w:lang w:val="en-US"/>
        </w:rPr>
        <w:t>fn.pool.t0(</w:t>
      </w:r>
      <w:proofErr w:type="gramEnd"/>
      <w:r w:rsidRPr="00771CE1">
        <w:rPr>
          <w:rFonts w:cstheme="minorHAnsi"/>
          <w:lang w:val="en-US"/>
        </w:rPr>
        <w:t>JM</w:t>
      </w:r>
      <w:r w:rsidR="009C22B1" w:rsidRPr="00771CE1">
        <w:rPr>
          <w:rFonts w:cstheme="minorHAnsi"/>
          <w:lang w:val="en-US"/>
        </w:rPr>
        <w:t>=6400</w:t>
      </w:r>
      <w:r w:rsidRPr="00771CE1">
        <w:rPr>
          <w:rFonts w:cstheme="minorHAnsi"/>
          <w:lang w:val="en-US"/>
        </w:rPr>
        <w:t>, g=</w:t>
      </w:r>
      <w:r w:rsidR="00660DCA">
        <w:rPr>
          <w:rFonts w:cstheme="minorHAnsi"/>
          <w:color w:val="FF0000"/>
          <w:lang w:val="en-US"/>
        </w:rPr>
        <w:t>8</w:t>
      </w:r>
      <w:r w:rsidRPr="00771CE1">
        <w:rPr>
          <w:rFonts w:cstheme="minorHAnsi"/>
          <w:lang w:val="en-US"/>
        </w:rPr>
        <w:t xml:space="preserve">, diversity=0, </w:t>
      </w:r>
      <w:proofErr w:type="spellStart"/>
      <w:r w:rsidRPr="00771CE1">
        <w:rPr>
          <w:rFonts w:cstheme="minorHAnsi"/>
          <w:lang w:val="en-US"/>
        </w:rPr>
        <w:t>n.samples.g.sizes</w:t>
      </w:r>
      <w:proofErr w:type="spellEnd"/>
      <w:r w:rsidRPr="00771CE1">
        <w:rPr>
          <w:rFonts w:cstheme="minorHAnsi"/>
          <w:lang w:val="en-US"/>
        </w:rPr>
        <w:t>=</w:t>
      </w:r>
      <w:r w:rsidRPr="00660DCA">
        <w:rPr>
          <w:rFonts w:cstheme="minorHAnsi"/>
          <w:color w:val="FF0000"/>
          <w:lang w:val="en-US"/>
        </w:rPr>
        <w:t>5</w:t>
      </w:r>
      <w:r w:rsidRPr="00771CE1">
        <w:rPr>
          <w:rFonts w:cstheme="minorHAnsi"/>
          <w:lang w:val="en-US"/>
        </w:rPr>
        <w:t>)</w:t>
      </w:r>
    </w:p>
    <w:p w:rsidR="00061D3A" w:rsidRPr="00771CE1" w:rsidRDefault="00061D3A" w:rsidP="00061D3A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771CE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write.csv(pool.t0</w:t>
      </w:r>
      <w:r w:rsidRPr="00660DCA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[[</w:t>
      </w:r>
      <w:r w:rsidR="00660DCA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2</w:t>
      </w:r>
      <w:r w:rsidRPr="00660DCA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]]</w:t>
      </w:r>
      <w:r w:rsidRPr="00771CE1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, file = "pool.t0.csv") </w:t>
      </w:r>
    </w:p>
    <w:p w:rsidR="00061D3A" w:rsidRPr="00771CE1" w:rsidRDefault="009C22B1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>#</w:t>
      </w:r>
      <w:r w:rsidR="00164FDA" w:rsidRPr="00771CE1">
        <w:rPr>
          <w:rFonts w:cstheme="minorHAnsi"/>
          <w:lang w:val="en-US"/>
        </w:rPr>
        <w:t xml:space="preserve"> </w:t>
      </w:r>
      <w:proofErr w:type="gramStart"/>
      <w:r w:rsidR="00164FDA" w:rsidRPr="00771CE1">
        <w:rPr>
          <w:rFonts w:cstheme="minorHAnsi"/>
          <w:lang w:val="en-US"/>
        </w:rPr>
        <w:t>In</w:t>
      </w:r>
      <w:proofErr w:type="gramEnd"/>
      <w:r w:rsidR="00164FDA" w:rsidRPr="00771CE1">
        <w:rPr>
          <w:rFonts w:cstheme="minorHAnsi"/>
          <w:lang w:val="en-US"/>
        </w:rPr>
        <w:t xml:space="preserve"> large system;</w:t>
      </w:r>
      <w:r w:rsidRPr="00771CE1">
        <w:rPr>
          <w:rFonts w:cstheme="minorHAnsi"/>
          <w:lang w:val="en-US"/>
        </w:rPr>
        <w:t xml:space="preserve"> </w:t>
      </w:r>
      <w:r w:rsidR="00164FDA" w:rsidRPr="00771CE1">
        <w:rPr>
          <w:rFonts w:cstheme="minorHAnsi"/>
          <w:lang w:val="en-US"/>
        </w:rPr>
        <w:t xml:space="preserve">for </w:t>
      </w:r>
      <w:r w:rsidR="00164FDA" w:rsidRPr="00771CE1">
        <w:rPr>
          <w:rFonts w:cstheme="minorHAnsi"/>
          <w:i/>
          <w:lang w:val="en-US"/>
        </w:rPr>
        <w:t>g</w:t>
      </w:r>
      <w:r w:rsidR="00164FDA" w:rsidRPr="00771CE1">
        <w:rPr>
          <w:rFonts w:cstheme="minorHAnsi"/>
          <w:lang w:val="en-US"/>
        </w:rPr>
        <w:t xml:space="preserve"> = 1, and </w:t>
      </w:r>
      <w:r w:rsidRPr="00771CE1">
        <w:rPr>
          <w:rFonts w:cstheme="minorHAnsi"/>
          <w:lang w:val="en-US"/>
        </w:rPr>
        <w:t>t</w:t>
      </w:r>
      <w:r w:rsidR="00164FDA" w:rsidRPr="00771CE1">
        <w:rPr>
          <w:rFonts w:cstheme="minorHAnsi"/>
          <w:lang w:val="en-US"/>
        </w:rPr>
        <w:t xml:space="preserve">he first </w:t>
      </w:r>
      <w:ins w:id="10" w:author="UAB" w:date="2021-03-03T10:26:00Z">
        <w:r w:rsidR="003E2630">
          <w:rPr>
            <w:rFonts w:cstheme="minorHAnsi"/>
            <w:lang w:val="en-US"/>
          </w:rPr>
          <w:t>environmental niche</w:t>
        </w:r>
      </w:ins>
      <w:del w:id="11" w:author="UAB" w:date="2021-03-03T10:26:00Z">
        <w:r w:rsidR="00164FDA" w:rsidRPr="00771CE1" w:rsidDel="003E2630">
          <w:rPr>
            <w:rFonts w:cstheme="minorHAnsi"/>
            <w:lang w:val="en-US"/>
          </w:rPr>
          <w:delText>habitat association</w:delText>
        </w:r>
      </w:del>
      <w:r w:rsidRPr="00771CE1">
        <w:rPr>
          <w:rFonts w:cstheme="minorHAnsi"/>
          <w:lang w:val="en-US"/>
        </w:rPr>
        <w:t>.</w:t>
      </w:r>
    </w:p>
    <w:p w:rsidR="00061D3A" w:rsidRPr="00771CE1" w:rsidRDefault="009C22B1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771CE1">
        <w:rPr>
          <w:rFonts w:cstheme="minorHAnsi"/>
          <w:lang w:val="en-US"/>
        </w:rPr>
        <w:t>set.seed</w:t>
      </w:r>
      <w:proofErr w:type="spellEnd"/>
      <w:r w:rsidRPr="00771CE1">
        <w:rPr>
          <w:rFonts w:cstheme="minorHAnsi"/>
          <w:lang w:val="en-US"/>
        </w:rPr>
        <w:t>(</w:t>
      </w:r>
      <w:proofErr w:type="gramEnd"/>
      <w:r w:rsidRPr="00660DCA">
        <w:rPr>
          <w:rFonts w:cstheme="minorHAnsi"/>
          <w:color w:val="FF0000"/>
          <w:lang w:val="en-US"/>
        </w:rPr>
        <w:t>1</w:t>
      </w:r>
      <w:r w:rsidRPr="00771CE1">
        <w:rPr>
          <w:rFonts w:cstheme="minorHAnsi"/>
          <w:lang w:val="en-US"/>
        </w:rPr>
        <w:t>)</w:t>
      </w:r>
      <w:r w:rsidR="00061D3A" w:rsidRPr="00771CE1">
        <w:rPr>
          <w:rFonts w:cstheme="minorHAnsi"/>
          <w:lang w:val="en-US"/>
        </w:rPr>
        <w:t xml:space="preserve"> </w:t>
      </w:r>
    </w:p>
    <w:p w:rsidR="00061D3A" w:rsidRPr="00771CE1" w:rsidRDefault="00061D3A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pool.t0 &lt;- </w:t>
      </w:r>
      <w:proofErr w:type="gramStart"/>
      <w:r w:rsidRPr="00771CE1">
        <w:rPr>
          <w:rFonts w:cstheme="minorHAnsi"/>
          <w:lang w:val="en-US"/>
        </w:rPr>
        <w:t>fn.pool.t0(</w:t>
      </w:r>
      <w:proofErr w:type="gramEnd"/>
      <w:r w:rsidRPr="00771CE1">
        <w:rPr>
          <w:rFonts w:cstheme="minorHAnsi"/>
          <w:lang w:val="en-US"/>
        </w:rPr>
        <w:t>JM=6400</w:t>
      </w:r>
      <w:r w:rsidR="009C22B1" w:rsidRPr="00771CE1">
        <w:rPr>
          <w:rFonts w:cstheme="minorHAnsi"/>
          <w:lang w:val="en-US"/>
        </w:rPr>
        <w:t>, g=</w:t>
      </w:r>
      <w:r w:rsidR="009C22B1" w:rsidRPr="00660DCA">
        <w:rPr>
          <w:rFonts w:cstheme="minorHAnsi"/>
          <w:color w:val="FF0000"/>
          <w:lang w:val="en-US"/>
        </w:rPr>
        <w:t>1</w:t>
      </w:r>
      <w:r w:rsidRPr="00771CE1">
        <w:rPr>
          <w:rFonts w:cstheme="minorHAnsi"/>
          <w:lang w:val="en-US"/>
        </w:rPr>
        <w:t xml:space="preserve">, </w:t>
      </w:r>
      <w:r w:rsidR="009C22B1" w:rsidRPr="00771CE1">
        <w:rPr>
          <w:rFonts w:cstheme="minorHAnsi"/>
          <w:lang w:val="en-US"/>
        </w:rPr>
        <w:t xml:space="preserve">diversity=0, </w:t>
      </w:r>
      <w:proofErr w:type="spellStart"/>
      <w:r w:rsidR="009C22B1" w:rsidRPr="00771CE1">
        <w:rPr>
          <w:rFonts w:cstheme="minorHAnsi"/>
          <w:lang w:val="en-US"/>
        </w:rPr>
        <w:t>n.samples.g.sizes</w:t>
      </w:r>
      <w:proofErr w:type="spellEnd"/>
      <w:r w:rsidR="009C22B1" w:rsidRPr="00771CE1">
        <w:rPr>
          <w:rFonts w:cstheme="minorHAnsi"/>
          <w:lang w:val="en-US"/>
        </w:rPr>
        <w:t>=</w:t>
      </w:r>
      <w:r w:rsidR="009C22B1" w:rsidRPr="00660DCA">
        <w:rPr>
          <w:rFonts w:cstheme="minorHAnsi"/>
          <w:color w:val="FF0000"/>
          <w:lang w:val="en-US"/>
        </w:rPr>
        <w:t>1</w:t>
      </w:r>
      <w:r w:rsidRPr="00771CE1">
        <w:rPr>
          <w:rFonts w:cstheme="minorHAnsi"/>
          <w:lang w:val="en-US"/>
        </w:rPr>
        <w:t xml:space="preserve">) 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771CE1">
        <w:rPr>
          <w:rFonts w:eastAsia="Times New Roman" w:cstheme="minorHAnsi"/>
          <w:lang w:val="en-US"/>
        </w:rPr>
        <w:t xml:space="preserve">pool.t0.large &lt;- </w:t>
      </w:r>
      <w:proofErr w:type="gramStart"/>
      <w:r w:rsidRPr="00771CE1">
        <w:rPr>
          <w:rFonts w:eastAsia="Times New Roman" w:cstheme="minorHAnsi"/>
          <w:lang w:val="en-US"/>
        </w:rPr>
        <w:t>pool.t0</w:t>
      </w:r>
      <w:r w:rsidRPr="00771CE1">
        <w:rPr>
          <w:rFonts w:cstheme="minorHAnsi"/>
          <w:lang w:val="en-US"/>
        </w:rPr>
        <w:t>[</w:t>
      </w:r>
      <w:proofErr w:type="gramEnd"/>
      <w:r w:rsidRPr="00771CE1">
        <w:rPr>
          <w:rFonts w:cstheme="minorHAnsi"/>
          <w:lang w:val="en-US"/>
        </w:rPr>
        <w:t>rep(</w:t>
      </w:r>
      <w:proofErr w:type="spellStart"/>
      <w:r w:rsidRPr="00771CE1">
        <w:rPr>
          <w:rFonts w:cstheme="minorHAnsi"/>
          <w:lang w:val="en-US"/>
        </w:rPr>
        <w:t>seq_len</w:t>
      </w:r>
      <w:proofErr w:type="spellEnd"/>
      <w:r w:rsidRPr="00771CE1">
        <w:rPr>
          <w:rFonts w:cstheme="minorHAnsi"/>
          <w:lang w:val="en-US"/>
        </w:rPr>
        <w:t>(</w:t>
      </w:r>
      <w:proofErr w:type="spellStart"/>
      <w:r w:rsidRPr="00771CE1">
        <w:rPr>
          <w:rFonts w:cstheme="minorHAnsi"/>
          <w:lang w:val="en-US"/>
        </w:rPr>
        <w:t>nrow</w:t>
      </w:r>
      <w:proofErr w:type="spellEnd"/>
      <w:r w:rsidRPr="00771CE1">
        <w:rPr>
          <w:rFonts w:cstheme="minorHAnsi"/>
          <w:lang w:val="en-US"/>
        </w:rPr>
        <w:t>(pool.t0)), 4), ]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771CE1">
        <w:rPr>
          <w:rFonts w:eastAsia="Times New Roman" w:cstheme="minorHAnsi"/>
          <w:lang w:val="en-US"/>
        </w:rPr>
        <w:t>row.names</w:t>
      </w:r>
      <w:proofErr w:type="spellEnd"/>
      <w:r w:rsidRPr="00771CE1">
        <w:rPr>
          <w:rFonts w:eastAsia="Times New Roman" w:cstheme="minorHAnsi"/>
          <w:lang w:val="en-US"/>
        </w:rPr>
        <w:t>(</w:t>
      </w:r>
      <w:proofErr w:type="gramEnd"/>
      <w:r w:rsidRPr="00771CE1">
        <w:rPr>
          <w:rFonts w:eastAsia="Times New Roman" w:cstheme="minorHAnsi"/>
          <w:lang w:val="en-US"/>
        </w:rPr>
        <w:t xml:space="preserve">pool.t0.large) &lt;- </w:t>
      </w:r>
      <w:r w:rsidR="009C22B1" w:rsidRPr="00771CE1">
        <w:rPr>
          <w:rFonts w:eastAsia="Times New Roman" w:cstheme="minorHAnsi"/>
          <w:lang w:val="en-US"/>
        </w:rPr>
        <w:t>1:25600</w:t>
      </w:r>
    </w:p>
    <w:p w:rsidR="00061D3A" w:rsidRPr="00771CE1" w:rsidRDefault="00061D3A" w:rsidP="00061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gramStart"/>
      <w:r w:rsidRPr="00771CE1">
        <w:rPr>
          <w:rFonts w:cstheme="minorHAnsi"/>
          <w:lang w:val="en-US"/>
        </w:rPr>
        <w:t>write.csv(</w:t>
      </w:r>
      <w:proofErr w:type="gramEnd"/>
      <w:r w:rsidRPr="00771CE1">
        <w:rPr>
          <w:rFonts w:cstheme="minorHAnsi"/>
          <w:lang w:val="en-US"/>
        </w:rPr>
        <w:t>pool.t0.large, file = "pool.t0.large.csv")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# </w:t>
      </w:r>
      <w:proofErr w:type="gramStart"/>
      <w:r w:rsidR="00164FDA" w:rsidRPr="00771CE1">
        <w:rPr>
          <w:rFonts w:cstheme="minorHAnsi"/>
          <w:lang w:val="en-US"/>
        </w:rPr>
        <w:t>In</w:t>
      </w:r>
      <w:proofErr w:type="gramEnd"/>
      <w:r w:rsidR="00164FDA" w:rsidRPr="00771CE1">
        <w:rPr>
          <w:rFonts w:cstheme="minorHAnsi"/>
          <w:lang w:val="en-US"/>
        </w:rPr>
        <w:t xml:space="preserve"> large system; f</w:t>
      </w:r>
      <w:r w:rsidRPr="00771CE1">
        <w:rPr>
          <w:rFonts w:cstheme="minorHAnsi"/>
          <w:lang w:val="en-US"/>
        </w:rPr>
        <w:t xml:space="preserve">or </w:t>
      </w:r>
      <w:r w:rsidR="00164FDA" w:rsidRPr="00771CE1">
        <w:rPr>
          <w:rFonts w:cstheme="minorHAnsi"/>
          <w:i/>
          <w:lang w:val="en-US"/>
        </w:rPr>
        <w:t>g</w:t>
      </w:r>
      <w:r w:rsidR="00164FDA" w:rsidRPr="00771CE1">
        <w:rPr>
          <w:rFonts w:cstheme="minorHAnsi"/>
          <w:lang w:val="en-US"/>
        </w:rPr>
        <w:t xml:space="preserve"> = 8</w:t>
      </w:r>
      <w:r w:rsidRPr="00771CE1">
        <w:rPr>
          <w:rFonts w:cstheme="minorHAnsi"/>
          <w:lang w:val="en-US"/>
        </w:rPr>
        <w:t>, the</w:t>
      </w:r>
      <w:r w:rsidR="00164FDA" w:rsidRPr="00771CE1">
        <w:rPr>
          <w:rFonts w:cstheme="minorHAnsi"/>
          <w:lang w:val="en-US"/>
        </w:rPr>
        <w:t xml:space="preserve"> second </w:t>
      </w:r>
      <w:ins w:id="12" w:author="UAB" w:date="2021-03-03T10:26:00Z">
        <w:r w:rsidR="003E2630">
          <w:rPr>
            <w:rFonts w:cstheme="minorHAnsi"/>
            <w:lang w:val="en-US"/>
          </w:rPr>
          <w:t>environmental niche</w:t>
        </w:r>
      </w:ins>
      <w:del w:id="13" w:author="UAB" w:date="2021-03-03T10:26:00Z">
        <w:r w:rsidR="00164FDA" w:rsidRPr="00771CE1" w:rsidDel="003E2630">
          <w:rPr>
            <w:rFonts w:cstheme="minorHAnsi"/>
            <w:lang w:val="en-US"/>
          </w:rPr>
          <w:delText>habitat association</w:delText>
        </w:r>
      </w:del>
      <w:r w:rsidR="00AA0FB9" w:rsidRPr="00771CE1">
        <w:rPr>
          <w:rFonts w:cstheme="minorHAnsi"/>
          <w:lang w:val="en-US"/>
        </w:rPr>
        <w:t xml:space="preserve"> of guilds</w:t>
      </w:r>
      <w:r w:rsidR="00E31718" w:rsidRPr="00771CE1">
        <w:rPr>
          <w:rFonts w:cstheme="minorHAnsi"/>
          <w:lang w:val="en-US"/>
        </w:rPr>
        <w:t>, and the first population size</w:t>
      </w:r>
      <w:r w:rsidR="00164FDA" w:rsidRPr="00771CE1">
        <w:rPr>
          <w:rFonts w:cstheme="minorHAnsi"/>
          <w:lang w:val="en-US"/>
        </w:rPr>
        <w:t xml:space="preserve"> of guilds</w:t>
      </w:r>
      <w:r w:rsidRPr="00771CE1">
        <w:rPr>
          <w:rFonts w:cstheme="minorHAnsi"/>
          <w:lang w:val="en-US"/>
        </w:rPr>
        <w:t>.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771CE1">
        <w:rPr>
          <w:rFonts w:cstheme="minorHAnsi"/>
          <w:lang w:val="en-US"/>
        </w:rPr>
        <w:t>set.seed</w:t>
      </w:r>
      <w:proofErr w:type="spellEnd"/>
      <w:r w:rsidRPr="00771CE1">
        <w:rPr>
          <w:rFonts w:cstheme="minorHAnsi"/>
          <w:lang w:val="en-US"/>
        </w:rPr>
        <w:t>(</w:t>
      </w:r>
      <w:proofErr w:type="gramEnd"/>
      <w:r w:rsidR="006748B1">
        <w:rPr>
          <w:rFonts w:cstheme="minorHAnsi"/>
          <w:color w:val="FF0000"/>
          <w:lang w:val="en-US"/>
        </w:rPr>
        <w:t>2</w:t>
      </w:r>
      <w:r w:rsidRPr="00771CE1">
        <w:rPr>
          <w:rFonts w:cstheme="minorHAnsi"/>
          <w:lang w:val="en-US"/>
        </w:rPr>
        <w:t xml:space="preserve">) 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771CE1">
        <w:rPr>
          <w:rFonts w:cstheme="minorHAnsi"/>
          <w:lang w:val="en-US"/>
        </w:rPr>
        <w:t xml:space="preserve">pool.t0 &lt;- </w:t>
      </w:r>
      <w:proofErr w:type="gramStart"/>
      <w:r w:rsidRPr="00771CE1">
        <w:rPr>
          <w:rFonts w:cstheme="minorHAnsi"/>
          <w:lang w:val="en-US"/>
        </w:rPr>
        <w:t>fn.pool.t0(</w:t>
      </w:r>
      <w:proofErr w:type="gramEnd"/>
      <w:r w:rsidRPr="00771CE1">
        <w:rPr>
          <w:rFonts w:cstheme="minorHAnsi"/>
          <w:lang w:val="en-US"/>
        </w:rPr>
        <w:t>JM=6400, g=</w:t>
      </w:r>
      <w:r w:rsidR="006748B1">
        <w:rPr>
          <w:rFonts w:cstheme="minorHAnsi"/>
          <w:color w:val="FF0000"/>
          <w:lang w:val="en-US"/>
        </w:rPr>
        <w:t>8</w:t>
      </w:r>
      <w:r w:rsidRPr="00771CE1">
        <w:rPr>
          <w:rFonts w:cstheme="minorHAnsi"/>
          <w:lang w:val="en-US"/>
        </w:rPr>
        <w:t xml:space="preserve">, diversity=0, </w:t>
      </w:r>
      <w:proofErr w:type="spellStart"/>
      <w:r w:rsidRPr="00771CE1">
        <w:rPr>
          <w:rFonts w:cstheme="minorHAnsi"/>
          <w:lang w:val="en-US"/>
        </w:rPr>
        <w:t>n.samples.g.sizes</w:t>
      </w:r>
      <w:proofErr w:type="spellEnd"/>
      <w:r w:rsidRPr="00771CE1">
        <w:rPr>
          <w:rFonts w:cstheme="minorHAnsi"/>
          <w:lang w:val="en-US"/>
        </w:rPr>
        <w:t>=</w:t>
      </w:r>
      <w:r w:rsidR="009A1588" w:rsidRPr="00660DCA">
        <w:rPr>
          <w:rFonts w:cstheme="minorHAnsi"/>
          <w:color w:val="FF0000"/>
          <w:lang w:val="en-US"/>
        </w:rPr>
        <w:t>5</w:t>
      </w:r>
      <w:r w:rsidRPr="00771CE1">
        <w:rPr>
          <w:rFonts w:cstheme="minorHAnsi"/>
          <w:lang w:val="en-US"/>
        </w:rPr>
        <w:t xml:space="preserve">) 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771CE1">
        <w:rPr>
          <w:rFonts w:cstheme="minorHAnsi"/>
          <w:bdr w:val="none" w:sz="0" w:space="0" w:color="auto" w:frame="1"/>
          <w:lang w:val="en-US"/>
        </w:rPr>
        <w:t>pool.t0 &lt;- pool.t0</w:t>
      </w:r>
      <w:r w:rsidR="009A1588" w:rsidRPr="00771CE1">
        <w:rPr>
          <w:rFonts w:cstheme="minorHAnsi"/>
          <w:bdr w:val="none" w:sz="0" w:space="0" w:color="auto" w:frame="1"/>
          <w:lang w:val="en-US"/>
        </w:rPr>
        <w:t>[[1]]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771CE1">
        <w:rPr>
          <w:rFonts w:eastAsia="Times New Roman" w:cstheme="minorHAnsi"/>
          <w:lang w:val="en-US"/>
        </w:rPr>
        <w:lastRenderedPageBreak/>
        <w:t xml:space="preserve">pool.t0.large &lt;- </w:t>
      </w:r>
      <w:proofErr w:type="gramStart"/>
      <w:r w:rsidRPr="00771CE1">
        <w:rPr>
          <w:rFonts w:eastAsia="Times New Roman" w:cstheme="minorHAnsi"/>
          <w:lang w:val="en-US"/>
        </w:rPr>
        <w:t>pool.t0</w:t>
      </w:r>
      <w:r w:rsidRPr="00771CE1">
        <w:rPr>
          <w:rFonts w:cstheme="minorHAnsi"/>
          <w:lang w:val="en-US"/>
        </w:rPr>
        <w:t>[</w:t>
      </w:r>
      <w:proofErr w:type="gramEnd"/>
      <w:r w:rsidRPr="00771CE1">
        <w:rPr>
          <w:rFonts w:cstheme="minorHAnsi"/>
          <w:lang w:val="en-US"/>
        </w:rPr>
        <w:t>rep(</w:t>
      </w:r>
      <w:proofErr w:type="spellStart"/>
      <w:r w:rsidRPr="00771CE1">
        <w:rPr>
          <w:rFonts w:cstheme="minorHAnsi"/>
          <w:lang w:val="en-US"/>
        </w:rPr>
        <w:t>seq_len</w:t>
      </w:r>
      <w:proofErr w:type="spellEnd"/>
      <w:r w:rsidRPr="00771CE1">
        <w:rPr>
          <w:rFonts w:cstheme="minorHAnsi"/>
          <w:lang w:val="en-US"/>
        </w:rPr>
        <w:t>(</w:t>
      </w:r>
      <w:proofErr w:type="spellStart"/>
      <w:r w:rsidRPr="00771CE1">
        <w:rPr>
          <w:rFonts w:cstheme="minorHAnsi"/>
          <w:lang w:val="en-US"/>
        </w:rPr>
        <w:t>nrow</w:t>
      </w:r>
      <w:proofErr w:type="spellEnd"/>
      <w:r w:rsidRPr="00771CE1">
        <w:rPr>
          <w:rFonts w:cstheme="minorHAnsi"/>
          <w:lang w:val="en-US"/>
        </w:rPr>
        <w:t>(pool.t0)), 4), ]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771CE1">
        <w:rPr>
          <w:rFonts w:eastAsia="Times New Roman" w:cstheme="minorHAnsi"/>
          <w:lang w:val="en-US"/>
        </w:rPr>
        <w:t>row.names</w:t>
      </w:r>
      <w:proofErr w:type="spellEnd"/>
      <w:r w:rsidRPr="00771CE1">
        <w:rPr>
          <w:rFonts w:eastAsia="Times New Roman" w:cstheme="minorHAnsi"/>
          <w:lang w:val="en-US"/>
        </w:rPr>
        <w:t>(</w:t>
      </w:r>
      <w:proofErr w:type="gramEnd"/>
      <w:r w:rsidRPr="00771CE1">
        <w:rPr>
          <w:rFonts w:eastAsia="Times New Roman" w:cstheme="minorHAnsi"/>
          <w:lang w:val="en-US"/>
        </w:rPr>
        <w:t xml:space="preserve">pool.t0.large) &lt;- </w:t>
      </w:r>
      <w:r w:rsidR="009A1588" w:rsidRPr="00771CE1">
        <w:rPr>
          <w:rFonts w:eastAsia="Times New Roman" w:cstheme="minorHAnsi"/>
          <w:lang w:val="en-US"/>
        </w:rPr>
        <w:t>1:25600</w:t>
      </w:r>
    </w:p>
    <w:p w:rsidR="009C22B1" w:rsidRPr="00771CE1" w:rsidRDefault="009C22B1" w:rsidP="009C2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gramStart"/>
      <w:r w:rsidRPr="00771CE1">
        <w:rPr>
          <w:rFonts w:cstheme="minorHAnsi"/>
          <w:lang w:val="en-US"/>
        </w:rPr>
        <w:t>write.csv(</w:t>
      </w:r>
      <w:proofErr w:type="gramEnd"/>
      <w:r w:rsidRPr="00771CE1">
        <w:rPr>
          <w:rFonts w:cstheme="minorHAnsi"/>
          <w:lang w:val="en-US"/>
        </w:rPr>
        <w:t>pool.t0.large, file = "pool.t0.large.csv")</w:t>
      </w:r>
    </w:p>
    <w:p w:rsidR="00061D3A" w:rsidRPr="00771CE1" w:rsidRDefault="00061D3A" w:rsidP="00781C18">
      <w:pPr>
        <w:spacing w:after="0" w:line="240" w:lineRule="auto"/>
        <w:rPr>
          <w:rFonts w:eastAsia="Times New Roman" w:cstheme="minorHAnsi"/>
          <w:lang w:val="en-US"/>
        </w:rPr>
      </w:pPr>
    </w:p>
    <w:p w:rsidR="0090256E" w:rsidRPr="00771CE1" w:rsidRDefault="0090256E" w:rsidP="0090256E">
      <w:pPr>
        <w:spacing w:after="0" w:line="240" w:lineRule="auto"/>
        <w:rPr>
          <w:rFonts w:eastAsia="Times New Roman" w:cstheme="minorHAnsi"/>
          <w:lang w:val="en-US"/>
        </w:rPr>
      </w:pPr>
      <w:r w:rsidRPr="00771CE1">
        <w:rPr>
          <w:rFonts w:cstheme="minorHAnsi"/>
          <w:lang w:val="en-US"/>
        </w:rPr>
        <w:t xml:space="preserve"># Function to </w:t>
      </w:r>
      <w:r w:rsidRPr="00771CE1">
        <w:rPr>
          <w:rFonts w:eastAsia="Times New Roman" w:cstheme="minorHAnsi"/>
          <w:bdr w:val="none" w:sz="0" w:space="0" w:color="auto" w:frame="1"/>
          <w:lang w:val="en-US"/>
        </w:rPr>
        <w:t>c</w:t>
      </w:r>
      <w:r w:rsidR="00BE13D4" w:rsidRPr="00771CE1">
        <w:rPr>
          <w:rFonts w:eastAsia="Times New Roman" w:cstheme="minorHAnsi"/>
          <w:bdr w:val="none" w:sz="0" w:space="0" w:color="auto" w:frame="1"/>
          <w:lang w:val="en-US"/>
        </w:rPr>
        <w:t>alculating</w:t>
      </w:r>
      <w:r w:rsidRPr="00771CE1">
        <w:rPr>
          <w:rFonts w:eastAsia="Times New Roman" w:cstheme="minorHAnsi"/>
          <w:bdr w:val="none" w:sz="0" w:space="0" w:color="auto" w:frame="1"/>
          <w:lang w:val="en-US"/>
        </w:rPr>
        <w:t xml:space="preserve"> the species compos</w:t>
      </w:r>
      <w:r w:rsidR="007777C8" w:rsidRPr="00771CE1">
        <w:rPr>
          <w:rFonts w:eastAsia="Times New Roman" w:cstheme="minorHAnsi"/>
          <w:bdr w:val="none" w:sz="0" w:space="0" w:color="auto" w:frame="1"/>
          <w:lang w:val="en-US"/>
        </w:rPr>
        <w:t>itions of system</w:t>
      </w:r>
      <w:r w:rsidRPr="00771CE1">
        <w:rPr>
          <w:rFonts w:eastAsia="Times New Roman" w:cstheme="minorHAnsi"/>
          <w:bdr w:val="none" w:sz="0" w:space="0" w:color="auto" w:frame="1"/>
          <w:lang w:val="en-US"/>
        </w:rPr>
        <w:t xml:space="preserve"> forward in time</w:t>
      </w:r>
      <w:r w:rsidR="006A3339" w:rsidRPr="00771CE1">
        <w:rPr>
          <w:rFonts w:eastAsia="Times New Roman" w:cstheme="minorHAnsi"/>
          <w:bdr w:val="none" w:sz="0" w:space="0" w:color="auto" w:frame="1"/>
          <w:lang w:val="en-US"/>
        </w:rPr>
        <w:t>.</w:t>
      </w:r>
    </w:p>
    <w:p w:rsidR="0090256E" w:rsidRPr="00771CE1" w:rsidRDefault="0090256E" w:rsidP="00781C18">
      <w:pPr>
        <w:spacing w:after="0" w:line="240" w:lineRule="auto"/>
        <w:rPr>
          <w:lang w:val="en-US"/>
        </w:rPr>
      </w:pPr>
    </w:p>
    <w:p w:rsidR="00A8206B" w:rsidRPr="00771CE1" w:rsidRDefault="00A8206B" w:rsidP="00781C18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771CE1">
        <w:rPr>
          <w:rFonts w:eastAsia="Times New Roman" w:cstheme="minorHAnsi"/>
          <w:lang w:val="en-US"/>
        </w:rPr>
        <w:t>source(</w:t>
      </w:r>
      <w:proofErr w:type="gramEnd"/>
      <w:r w:rsidRPr="00771CE1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 w:rsidRPr="00771CE1">
        <w:rPr>
          <w:rFonts w:eastAsia="Times New Roman" w:cstheme="minorHAnsi"/>
          <w:lang w:val="en-US"/>
        </w:rPr>
        <w:t>fn.forward.R</w:t>
      </w:r>
      <w:proofErr w:type="spellEnd"/>
      <w:r w:rsidRPr="00771CE1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771CE1">
        <w:rPr>
          <w:rFonts w:eastAsia="Times New Roman" w:cstheme="minorHAnsi"/>
          <w:lang w:val="en-US"/>
        </w:rPr>
        <w:t>)</w:t>
      </w:r>
    </w:p>
    <w:p w:rsidR="00781C18" w:rsidRPr="00771CE1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</w:p>
    <w:p w:rsidR="002C379F" w:rsidRPr="00771CE1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GB"/>
        </w:rPr>
      </w:pPr>
      <w:r w:rsidRPr="00771CE1">
        <w:rPr>
          <w:rFonts w:cstheme="minorHAnsi"/>
          <w:lang w:val="en-US"/>
        </w:rPr>
        <w:t xml:space="preserve"># Check the convergence </w:t>
      </w:r>
      <w:r w:rsidR="007777C8" w:rsidRPr="00771CE1">
        <w:rPr>
          <w:rFonts w:cstheme="minorHAnsi"/>
          <w:lang w:val="en-US"/>
        </w:rPr>
        <w:t xml:space="preserve">of system </w:t>
      </w:r>
      <w:r w:rsidRPr="00771CE1">
        <w:rPr>
          <w:rFonts w:cstheme="minorHAnsi"/>
          <w:lang w:val="en-US"/>
        </w:rPr>
        <w:t>from alternative diversities; monodominance and infinit</w:t>
      </w:r>
      <w:r w:rsidR="0090256E" w:rsidRPr="00771CE1">
        <w:rPr>
          <w:rFonts w:cstheme="minorHAnsi"/>
          <w:lang w:val="en-US"/>
        </w:rPr>
        <w:t>e</w:t>
      </w:r>
      <w:r w:rsidRPr="00771CE1">
        <w:rPr>
          <w:rFonts w:cstheme="minorHAnsi"/>
          <w:lang w:val="en-US"/>
        </w:rPr>
        <w:t xml:space="preserve">, for one scenario of </w:t>
      </w:r>
      <w:ins w:id="14" w:author="UAB" w:date="2021-03-03T10:45:00Z">
        <w:r w:rsidR="00C35E17" w:rsidRPr="00C35E17">
          <w:rPr>
            <w:rFonts w:cstheme="minorHAnsi"/>
            <w:i/>
            <w:lang w:val="en-US"/>
            <w:rPrChange w:id="15" w:author="UAB" w:date="2021-03-03T10:45:00Z">
              <w:rPr>
                <w:rFonts w:cstheme="minorHAnsi"/>
                <w:lang w:val="en-US"/>
              </w:rPr>
            </w:rPrChange>
          </w:rPr>
          <w:t>g</w:t>
        </w:r>
        <w:r w:rsidR="00C35E17">
          <w:rPr>
            <w:rFonts w:cstheme="minorHAnsi"/>
            <w:lang w:val="en-US"/>
          </w:rPr>
          <w:t xml:space="preserve"> = </w:t>
        </w:r>
      </w:ins>
      <w:r w:rsidR="00083933" w:rsidRPr="00771CE1">
        <w:rPr>
          <w:rFonts w:cstheme="minorHAnsi"/>
          <w:lang w:val="en-US"/>
        </w:rPr>
        <w:t>40</w:t>
      </w:r>
      <w:del w:id="16" w:author="UAB" w:date="2021-03-03T10:45:00Z">
        <w:r w:rsidR="00083933" w:rsidRPr="00771CE1" w:rsidDel="00C35E17">
          <w:rPr>
            <w:rFonts w:cstheme="minorHAnsi"/>
            <w:lang w:val="en-US"/>
          </w:rPr>
          <w:delText xml:space="preserve"> </w:delText>
        </w:r>
      </w:del>
      <w:del w:id="17" w:author="UAB" w:date="2021-03-03T10:28:00Z">
        <w:r w:rsidR="00083933" w:rsidRPr="00771CE1" w:rsidDel="003E2630">
          <w:rPr>
            <w:rFonts w:cstheme="minorHAnsi"/>
            <w:lang w:val="en-US"/>
          </w:rPr>
          <w:delText>functional groups</w:delText>
        </w:r>
      </w:del>
      <w:r w:rsidR="00083933" w:rsidRPr="00771CE1">
        <w:rPr>
          <w:rFonts w:cstheme="minorHAnsi"/>
          <w:lang w:val="en-US"/>
        </w:rPr>
        <w:t xml:space="preserve"> in the small system with </w:t>
      </w:r>
      <w:r w:rsidR="00083933" w:rsidRPr="00771CE1">
        <w:rPr>
          <w:rFonts w:cstheme="minorHAnsi"/>
          <w:lang w:val="en-GB"/>
        </w:rPr>
        <w:t xml:space="preserve">dispersal rate </w:t>
      </w:r>
      <w:r w:rsidR="00083933" w:rsidRPr="00771CE1">
        <w:rPr>
          <w:rFonts w:cstheme="minorHAnsi"/>
          <w:i/>
          <w:lang w:val="en-GB"/>
        </w:rPr>
        <w:t>m</w:t>
      </w:r>
      <w:r w:rsidR="00083933" w:rsidRPr="00771CE1">
        <w:rPr>
          <w:rFonts w:cstheme="minorHAnsi"/>
          <w:lang w:val="en-GB"/>
        </w:rPr>
        <w:t xml:space="preserve"> = 0.09 and 16 humps environmental gradient.</w:t>
      </w:r>
      <w:r w:rsidRPr="00771CE1">
        <w:rPr>
          <w:rFonts w:cstheme="minorHAnsi"/>
          <w:lang w:val="en-GB"/>
        </w:rPr>
        <w:t xml:space="preserve"> </w:t>
      </w:r>
    </w:p>
    <w:p w:rsidR="002C379F" w:rsidRDefault="002C379F" w:rsidP="00781C18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400</w:t>
      </w: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>JM = 6400</w:t>
      </w: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lang w:val="en-US"/>
        </w:rPr>
        <w:t>J = 16</w:t>
      </w: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>nu = 0.001</w:t>
      </w: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3D4AA8">
        <w:rPr>
          <w:rFonts w:eastAsia="Times New Roman" w:cstheme="minorHAnsi"/>
          <w:lang w:val="en-US"/>
        </w:rPr>
        <w:t>nb</w:t>
      </w:r>
      <w:proofErr w:type="spellEnd"/>
      <w:proofErr w:type="gramEnd"/>
      <w:r w:rsidRPr="003D4AA8">
        <w:rPr>
          <w:rFonts w:eastAsia="Times New Roman" w:cstheme="minorHAnsi"/>
          <w:lang w:val="en-US"/>
        </w:rPr>
        <w:t xml:space="preserve"> &lt;- cell2nb(</w:t>
      </w:r>
      <w:proofErr w:type="spellStart"/>
      <w:r w:rsidRPr="003D4AA8">
        <w:rPr>
          <w:rFonts w:eastAsia="Times New Roman" w:cstheme="minorHAnsi"/>
          <w:lang w:val="en-US"/>
        </w:rPr>
        <w:t>nrow</w:t>
      </w:r>
      <w:proofErr w:type="spellEnd"/>
      <w:r w:rsidRPr="003D4AA8">
        <w:rPr>
          <w:rFonts w:eastAsia="Times New Roman" w:cstheme="minorHAnsi"/>
          <w:lang w:val="en-US"/>
        </w:rPr>
        <w:t xml:space="preserve">=20, </w:t>
      </w:r>
      <w:proofErr w:type="spellStart"/>
      <w:r w:rsidRPr="003D4AA8">
        <w:rPr>
          <w:rFonts w:eastAsia="Times New Roman" w:cstheme="minorHAnsi"/>
          <w:lang w:val="en-US"/>
        </w:rPr>
        <w:t>ncol</w:t>
      </w:r>
      <w:proofErr w:type="spellEnd"/>
      <w:r w:rsidRPr="003D4AA8">
        <w:rPr>
          <w:rFonts w:eastAsia="Times New Roman" w:cstheme="minorHAnsi"/>
          <w:lang w:val="en-US"/>
        </w:rPr>
        <w:t>=20, type="queen", torus=TRUE)</w:t>
      </w:r>
    </w:p>
    <w:p w:rsidR="00803142" w:rsidRPr="003D4AA8" w:rsidRDefault="00803142" w:rsidP="00803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lang w:val="en-US"/>
        </w:rPr>
      </w:pP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 xml:space="preserve"> &lt;- </w:t>
      </w:r>
      <w:proofErr w:type="gramStart"/>
      <w:r w:rsidRPr="003D4AA8">
        <w:rPr>
          <w:rFonts w:eastAsia="Times New Roman" w:cstheme="minorHAnsi"/>
          <w:lang w:val="en-US"/>
        </w:rPr>
        <w:t>nb2mat(</w:t>
      </w:r>
      <w:proofErr w:type="spellStart"/>
      <w:proofErr w:type="gramEnd"/>
      <w:r w:rsidRPr="003D4AA8">
        <w:rPr>
          <w:rFonts w:eastAsia="Times New Roman" w:cstheme="minorHAnsi"/>
          <w:lang w:val="en-US"/>
        </w:rPr>
        <w:t>nb</w:t>
      </w:r>
      <w:proofErr w:type="spellEnd"/>
      <w:r w:rsidRPr="003D4AA8">
        <w:rPr>
          <w:rFonts w:eastAsia="Times New Roman" w:cstheme="minorHAnsi"/>
          <w:lang w:val="en-US"/>
        </w:rPr>
        <w:t>, style="W")</w:t>
      </w:r>
    </w:p>
    <w:p w:rsidR="00803142" w:rsidRPr="003D4AA8" w:rsidRDefault="00803142" w:rsidP="00781C18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landscape.hump16 &lt;- </w:t>
      </w:r>
      <w:proofErr w:type="gramStart"/>
      <w:r w:rsidRPr="003D4AA8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"landscape.hump16.csv", header=TRUE, </w:t>
      </w: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2C379F" w:rsidRPr="003D4AA8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proofErr w:type="gramStart"/>
      <w:r w:rsidRPr="003D4AA8">
        <w:rPr>
          <w:rFonts w:cstheme="minorHAnsi"/>
          <w:lang w:val="en-US"/>
        </w:rPr>
        <w:t>set.seed</w:t>
      </w:r>
      <w:proofErr w:type="spellEnd"/>
      <w:r w:rsidRPr="003D4AA8">
        <w:rPr>
          <w:rFonts w:cstheme="minorHAnsi"/>
          <w:lang w:val="en-US"/>
        </w:rPr>
        <w:t>(</w:t>
      </w:r>
      <w:proofErr w:type="gramEnd"/>
      <w:r w:rsidRPr="003D4AA8">
        <w:rPr>
          <w:rFonts w:cstheme="minorHAnsi"/>
          <w:lang w:val="en-US"/>
        </w:rPr>
        <w:t>1) # Us</w:t>
      </w:r>
      <w:r w:rsidR="00771CE1">
        <w:rPr>
          <w:rFonts w:cstheme="minorHAnsi"/>
          <w:lang w:val="en-US"/>
        </w:rPr>
        <w:t xml:space="preserve">e the first </w:t>
      </w:r>
      <w:ins w:id="18" w:author="UAB" w:date="2021-03-03T10:28:00Z">
        <w:r w:rsidR="003E2630">
          <w:rPr>
            <w:rFonts w:cstheme="minorHAnsi"/>
            <w:lang w:val="en-US"/>
          </w:rPr>
          <w:t>environmental niche</w:t>
        </w:r>
      </w:ins>
      <w:del w:id="19" w:author="UAB" w:date="2021-03-03T10:28:00Z">
        <w:r w:rsidR="00771CE1" w:rsidDel="003E2630">
          <w:rPr>
            <w:rFonts w:cstheme="minorHAnsi"/>
            <w:lang w:val="en-US"/>
          </w:rPr>
          <w:delText>habitat association</w:delText>
        </w:r>
      </w:del>
      <w:r w:rsidR="006A3339">
        <w:rPr>
          <w:rFonts w:cstheme="minorHAnsi"/>
          <w:lang w:val="en-US"/>
        </w:rPr>
        <w:t xml:space="preserve"> of guilds and </w:t>
      </w:r>
      <w:r w:rsidR="006A3339" w:rsidRPr="003D4AA8">
        <w:rPr>
          <w:rFonts w:cstheme="minorHAnsi"/>
          <w:lang w:val="en-US"/>
        </w:rPr>
        <w:t>monodominance</w:t>
      </w:r>
      <w:r w:rsidR="006A3339">
        <w:rPr>
          <w:rFonts w:cstheme="minorHAnsi"/>
          <w:lang w:val="en-US"/>
        </w:rPr>
        <w:t>.</w:t>
      </w:r>
      <w:r w:rsidRPr="003D4AA8">
        <w:rPr>
          <w:rFonts w:cstheme="minorHAnsi"/>
          <w:lang w:val="en-US"/>
        </w:rPr>
        <w:t xml:space="preserve"> </w:t>
      </w:r>
    </w:p>
    <w:p w:rsidR="002C379F" w:rsidRPr="003D4AA8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 xml:space="preserve">pool.t0 &lt;- </w:t>
      </w:r>
      <w:proofErr w:type="gramStart"/>
      <w:r w:rsidRPr="003D4AA8">
        <w:rPr>
          <w:rFonts w:cstheme="minorHAnsi"/>
          <w:lang w:val="en-US"/>
        </w:rPr>
        <w:t>fn.pool.t0(</w:t>
      </w:r>
      <w:proofErr w:type="gramEnd"/>
      <w:r w:rsidRPr="003D4AA8">
        <w:rPr>
          <w:rFonts w:cstheme="minorHAnsi"/>
          <w:lang w:val="en-US"/>
        </w:rPr>
        <w:t xml:space="preserve">JM, g=40, diversity=0, </w:t>
      </w:r>
      <w:proofErr w:type="spellStart"/>
      <w:r w:rsidRPr="003D4AA8">
        <w:rPr>
          <w:rFonts w:cstheme="minorHAnsi"/>
          <w:lang w:val="en-US"/>
        </w:rPr>
        <w:t>n.samples.g.sizes</w:t>
      </w:r>
      <w:proofErr w:type="spellEnd"/>
      <w:r w:rsidRPr="003D4AA8">
        <w:rPr>
          <w:rFonts w:cstheme="minorHAnsi"/>
          <w:lang w:val="en-US"/>
        </w:rPr>
        <w:t>=5)</w:t>
      </w:r>
    </w:p>
    <w:p w:rsidR="002C379F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bdr w:val="none" w:sz="0" w:space="0" w:color="auto" w:frame="1"/>
          <w:lang w:val="en-US"/>
        </w:rPr>
      </w:pPr>
      <w:r w:rsidRPr="003D4AA8">
        <w:rPr>
          <w:rFonts w:cstheme="minorHAnsi"/>
          <w:bdr w:val="none" w:sz="0" w:space="0" w:color="auto" w:frame="1"/>
          <w:lang w:val="en-US"/>
        </w:rPr>
        <w:t>pool.t0 &lt;- pool.t0[[1]]</w:t>
      </w:r>
      <w:r w:rsidR="00511E62" w:rsidRPr="00511E62">
        <w:rPr>
          <w:rFonts w:cstheme="minorHAnsi"/>
          <w:lang w:val="en-US"/>
        </w:rPr>
        <w:t xml:space="preserve"> </w:t>
      </w:r>
      <w:r w:rsidR="00771CE1">
        <w:rPr>
          <w:rFonts w:cstheme="minorHAnsi"/>
          <w:lang w:val="en-US"/>
        </w:rPr>
        <w:t># Use the first population size</w:t>
      </w:r>
      <w:r w:rsidR="00511E62" w:rsidRPr="003D4AA8">
        <w:rPr>
          <w:rFonts w:cstheme="minorHAnsi"/>
          <w:lang w:val="en-US"/>
        </w:rPr>
        <w:t xml:space="preserve"> of guilds</w:t>
      </w:r>
      <w:r w:rsidR="007F09A4">
        <w:rPr>
          <w:rFonts w:cstheme="minorHAnsi"/>
          <w:lang w:val="en-US"/>
        </w:rPr>
        <w:t>.</w:t>
      </w:r>
    </w:p>
    <w:p w:rsidR="006640C5" w:rsidRPr="00647761" w:rsidRDefault="006640C5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dr w:val="none" w:sz="0" w:space="0" w:color="auto" w:frame="1"/>
          <w:lang w:val="en-US"/>
        </w:rPr>
        <w:t>View</w:t>
      </w:r>
      <w:r w:rsidRPr="00647761">
        <w:rPr>
          <w:rFonts w:cstheme="minorHAnsi"/>
          <w:bdr w:val="none" w:sz="0" w:space="0" w:color="auto" w:frame="1"/>
          <w:lang w:val="en-US"/>
        </w:rPr>
        <w:t>(pool.t0)</w:t>
      </w:r>
    </w:p>
    <w:p w:rsidR="002C379F" w:rsidRPr="003D4AA8" w:rsidRDefault="002C379F" w:rsidP="00647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3D4AA8">
        <w:rPr>
          <w:rFonts w:cstheme="minorHAnsi"/>
          <w:lang w:val="en-US"/>
        </w:rPr>
        <w:t>set.seed</w:t>
      </w:r>
      <w:proofErr w:type="spellEnd"/>
      <w:r w:rsidRPr="003D4AA8">
        <w:rPr>
          <w:rFonts w:cstheme="minorHAnsi"/>
          <w:lang w:val="en-US"/>
        </w:rPr>
        <w:t>(</w:t>
      </w:r>
      <w:proofErr w:type="gramEnd"/>
      <w:r w:rsidRPr="003D4AA8">
        <w:rPr>
          <w:rFonts w:cstheme="minorHAnsi"/>
          <w:lang w:val="en-US"/>
        </w:rPr>
        <w:t>1) #</w:t>
      </w:r>
      <w:r w:rsidRPr="003D4AA8">
        <w:rPr>
          <w:rFonts w:cstheme="minorHAnsi"/>
          <w:lang w:val="en-GB"/>
        </w:rPr>
        <w:t xml:space="preserve"> Set the same seeds in random number generator</w:t>
      </w:r>
      <w:r w:rsidR="00647761">
        <w:rPr>
          <w:rFonts w:cstheme="minorHAnsi"/>
          <w:lang w:val="en-GB"/>
        </w:rPr>
        <w:t xml:space="preserve">, and </w:t>
      </w:r>
      <w:r w:rsidR="00647761">
        <w:rPr>
          <w:rFonts w:eastAsia="Times New Roman" w:cstheme="minorHAnsi"/>
          <w:bdr w:val="none" w:sz="0" w:space="0" w:color="auto" w:frame="1"/>
          <w:lang w:val="en-US"/>
        </w:rPr>
        <w:t>a</w:t>
      </w:r>
      <w:r w:rsidR="00647761" w:rsidRPr="003D4AA8">
        <w:rPr>
          <w:rFonts w:eastAsia="Times New Roman" w:cstheme="minorHAnsi"/>
          <w:bdr w:val="none" w:sz="0" w:space="0" w:color="auto" w:frame="1"/>
          <w:lang w:val="en-US"/>
        </w:rPr>
        <w:t>ssig</w:t>
      </w:r>
      <w:r w:rsidR="00647761">
        <w:rPr>
          <w:rFonts w:eastAsia="Times New Roman" w:cstheme="minorHAnsi"/>
          <w:bdr w:val="none" w:sz="0" w:space="0" w:color="auto" w:frame="1"/>
          <w:lang w:val="en-US"/>
        </w:rPr>
        <w:t xml:space="preserve">n the individuals </w:t>
      </w:r>
      <w:r w:rsidR="007D3994">
        <w:rPr>
          <w:rFonts w:eastAsia="Times New Roman" w:cstheme="minorHAnsi"/>
          <w:bdr w:val="none" w:sz="0" w:space="0" w:color="auto" w:frame="1"/>
          <w:lang w:val="en-US"/>
        </w:rPr>
        <w:t xml:space="preserve">of </w:t>
      </w:r>
      <w:ins w:id="20" w:author="UAB" w:date="2021-03-03T10:29:00Z">
        <w:r w:rsidR="004F1745">
          <w:rPr>
            <w:rFonts w:eastAsia="Times New Roman" w:cstheme="minorHAnsi"/>
            <w:bdr w:val="none" w:sz="0" w:space="0" w:color="auto" w:frame="1"/>
            <w:lang w:val="en-US"/>
          </w:rPr>
          <w:t>system</w:t>
        </w:r>
      </w:ins>
      <w:del w:id="21" w:author="UAB" w:date="2021-03-03T10:29:00Z">
        <w:r w:rsidR="007D3994" w:rsidDel="004F1745">
          <w:rPr>
            <w:rFonts w:eastAsia="Times New Roman" w:cstheme="minorHAnsi"/>
            <w:bdr w:val="none" w:sz="0" w:space="0" w:color="auto" w:frame="1"/>
            <w:lang w:val="en-US"/>
          </w:rPr>
          <w:delText>regional species pool</w:delText>
        </w:r>
      </w:del>
      <w:r w:rsidR="007D3994">
        <w:rPr>
          <w:rFonts w:eastAsia="Times New Roman" w:cstheme="minorHAnsi"/>
          <w:bdr w:val="none" w:sz="0" w:space="0" w:color="auto" w:frame="1"/>
          <w:lang w:val="en-US"/>
        </w:rPr>
        <w:t xml:space="preserve"> </w:t>
      </w:r>
      <w:r w:rsidR="00647761" w:rsidRPr="003D4AA8">
        <w:rPr>
          <w:rFonts w:eastAsia="Times New Roman" w:cstheme="minorHAnsi"/>
          <w:bdr w:val="none" w:sz="0" w:space="0" w:color="auto" w:frame="1"/>
          <w:lang w:val="en-US"/>
        </w:rPr>
        <w:t>to initial locations at random</w:t>
      </w:r>
      <w:r w:rsidR="00647761">
        <w:rPr>
          <w:rFonts w:eastAsia="Times New Roman" w:cstheme="minorHAnsi"/>
          <w:bdr w:val="none" w:sz="0" w:space="0" w:color="auto" w:frame="1"/>
          <w:lang w:val="en-US"/>
        </w:rPr>
        <w:t>.</w:t>
      </w:r>
    </w:p>
    <w:p w:rsidR="002C379F" w:rsidRPr="003D4AA8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gramStart"/>
      <w:r w:rsidRPr="003D4AA8">
        <w:rPr>
          <w:rFonts w:eastAsia="Times New Roman" w:cstheme="minorHAnsi"/>
          <w:bdr w:val="none" w:sz="0" w:space="0" w:color="auto" w:frame="1"/>
          <w:lang w:val="en-US"/>
        </w:rPr>
        <w:t>pool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&lt;-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data.frame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ind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1:JM, locations =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complete_ra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(N = JM,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num_arms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))</w:t>
      </w:r>
    </w:p>
    <w:p w:rsidR="002C379F" w:rsidRPr="003D4AA8" w:rsidRDefault="002C379F" w:rsidP="00781C1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LC.t0 &lt;- </w:t>
      </w:r>
      <w:proofErr w:type="spellStart"/>
      <w:proofErr w:type="gramStart"/>
      <w:r w:rsidRPr="003D4AA8">
        <w:rPr>
          <w:rFonts w:eastAsia="Times New Roman" w:cstheme="minorHAnsi"/>
          <w:bdr w:val="none" w:sz="0" w:space="0" w:color="auto" w:frame="1"/>
          <w:lang w:val="en-US"/>
        </w:rPr>
        <w:t>dcast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pool,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locations~ind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, length) [,-1]</w:t>
      </w:r>
    </w:p>
    <w:p w:rsidR="002C379F" w:rsidRPr="003D4AA8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cstheme="minorHAnsi"/>
          <w:lang w:val="en-US"/>
        </w:rPr>
        <w:t>Conditions</w:t>
      </w:r>
      <w:r w:rsidRPr="003D4AA8">
        <w:rPr>
          <w:rFonts w:eastAsia="Times New Roman" w:cstheme="minorHAnsi"/>
          <w:lang w:val="en-US"/>
        </w:rPr>
        <w:t xml:space="preserve">.t0 &lt;- </w:t>
      </w:r>
      <w:proofErr w:type="gramStart"/>
      <w:r w:rsidRPr="003D4AA8">
        <w:rPr>
          <w:rFonts w:eastAsia="Times New Roman" w:cstheme="minorHAnsi"/>
          <w:lang w:val="en-US"/>
        </w:rPr>
        <w:t>list(</w:t>
      </w:r>
      <w:proofErr w:type="spellStart"/>
      <w:proofErr w:type="gramEnd"/>
      <w:r w:rsidRPr="003D4AA8">
        <w:rPr>
          <w:rFonts w:eastAsia="Times New Roman" w:cstheme="minorHAnsi"/>
          <w:lang w:val="en-US"/>
        </w:rPr>
        <w:t>n.new.sp</w:t>
      </w:r>
      <w:proofErr w:type="spellEnd"/>
      <w:r w:rsidRPr="003D4AA8">
        <w:rPr>
          <w:rFonts w:eastAsia="Times New Roman" w:cstheme="minorHAnsi"/>
          <w:lang w:val="en-US"/>
        </w:rPr>
        <w:t xml:space="preserve"> = 0, </w:t>
      </w:r>
      <w:proofErr w:type="spellStart"/>
      <w:r w:rsidRPr="003D4AA8">
        <w:rPr>
          <w:rFonts w:eastAsia="Times New Roman" w:cstheme="minorHAnsi"/>
          <w:lang w:val="en-US"/>
        </w:rPr>
        <w:t>n.extinction</w:t>
      </w:r>
      <w:proofErr w:type="spellEnd"/>
      <w:r w:rsidRPr="003D4AA8">
        <w:rPr>
          <w:rFonts w:eastAsia="Times New Roman" w:cstheme="minorHAnsi"/>
          <w:lang w:val="en-US"/>
        </w:rPr>
        <w:t xml:space="preserve"> = 0, </w:t>
      </w:r>
      <w:proofErr w:type="spellStart"/>
      <w:r w:rsidRPr="003D4AA8">
        <w:rPr>
          <w:rFonts w:eastAsia="Times New Roman" w:cstheme="minorHAnsi"/>
          <w:lang w:val="en-US"/>
        </w:rPr>
        <w:t>species.richness</w:t>
      </w:r>
      <w:proofErr w:type="spellEnd"/>
      <w:r w:rsidRPr="003D4AA8">
        <w:rPr>
          <w:rFonts w:eastAsia="Times New Roman" w:cstheme="minorHAnsi"/>
          <w:lang w:val="en-US"/>
        </w:rPr>
        <w:t xml:space="preserve"> = length(unique(pool.t0$species)), </w:t>
      </w:r>
      <w:proofErr w:type="spellStart"/>
      <w:r w:rsidRPr="003D4AA8">
        <w:rPr>
          <w:rFonts w:eastAsia="Times New Roman" w:cstheme="minorHAnsi"/>
          <w:lang w:val="en-US"/>
        </w:rPr>
        <w:t>n.ancestors</w:t>
      </w:r>
      <w:proofErr w:type="spellEnd"/>
      <w:r w:rsidRPr="003D4AA8">
        <w:rPr>
          <w:rFonts w:eastAsia="Times New Roman" w:cstheme="minorHAnsi"/>
          <w:lang w:val="en-US"/>
        </w:rPr>
        <w:t xml:space="preserve"> = </w:t>
      </w:r>
      <w:proofErr w:type="spellStart"/>
      <w:r w:rsidRPr="003D4AA8">
        <w:rPr>
          <w:rFonts w:eastAsia="Times New Roman" w:cstheme="minorHAnsi"/>
          <w:lang w:val="en-US"/>
        </w:rPr>
        <w:t>nrow</w:t>
      </w:r>
      <w:proofErr w:type="spellEnd"/>
      <w:r w:rsidRPr="003D4AA8">
        <w:rPr>
          <w:rFonts w:eastAsia="Times New Roman" w:cstheme="minorHAnsi"/>
          <w:lang w:val="en-US"/>
        </w:rPr>
        <w:t xml:space="preserve">(pool.t0), </w:t>
      </w:r>
      <w:proofErr w:type="spellStart"/>
      <w:r w:rsidRPr="003D4AA8">
        <w:rPr>
          <w:rFonts w:eastAsia="Times New Roman" w:cstheme="minorHAnsi"/>
          <w:lang w:val="en-US"/>
        </w:rPr>
        <w:t>n.groups</w:t>
      </w:r>
      <w:proofErr w:type="spellEnd"/>
      <w:r w:rsidRPr="003D4AA8">
        <w:rPr>
          <w:rFonts w:eastAsia="Times New Roman" w:cstheme="minorHAnsi"/>
          <w:lang w:val="en-US"/>
        </w:rPr>
        <w:t xml:space="preserve"> = length(unique(pool.t0$groups)), LC.t0=LC.t0, pool.t0=pool.t0)</w:t>
      </w:r>
    </w:p>
    <w:p w:rsidR="002C379F" w:rsidRPr="003D4AA8" w:rsidRDefault="002C379F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proofErr w:type="spellStart"/>
      <w:r w:rsidRPr="003D4AA8">
        <w:rPr>
          <w:rFonts w:eastAsia="Times New Roman" w:cstheme="minorHAnsi"/>
          <w:lang w:val="en-US"/>
        </w:rPr>
        <w:t>sim.result</w:t>
      </w:r>
      <w:proofErr w:type="spellEnd"/>
      <w:r w:rsidRPr="003D4AA8">
        <w:rPr>
          <w:rFonts w:eastAsia="Times New Roman" w:cstheme="minorHAnsi"/>
          <w:lang w:val="en-US"/>
        </w:rPr>
        <w:t xml:space="preserve"> &lt;- </w:t>
      </w:r>
      <w:proofErr w:type="spellStart"/>
      <w:proofErr w:type="gramStart"/>
      <w:r w:rsidRPr="003D4AA8">
        <w:rPr>
          <w:rFonts w:eastAsia="Times New Roman" w:cstheme="minorHAnsi"/>
          <w:lang w:val="en-US"/>
        </w:rPr>
        <w:t>fn.forward</w:t>
      </w:r>
      <w:proofErr w:type="spellEnd"/>
      <w:r w:rsidRPr="003D4AA8">
        <w:rPr>
          <w:rFonts w:eastAsia="Times New Roman" w:cstheme="minorHAnsi"/>
          <w:lang w:val="en-US"/>
        </w:rPr>
        <w:t>(</w:t>
      </w:r>
      <w:proofErr w:type="gramEnd"/>
      <w:r w:rsidRPr="003D4AA8">
        <w:rPr>
          <w:rFonts w:eastAsia="Times New Roman" w:cstheme="minorHAnsi"/>
          <w:lang w:val="en-US"/>
        </w:rPr>
        <w:t xml:space="preserve">Conditions.t0=Conditions.t0, E = landscape.hump16$E, nu=nu, m=0.09, </w:t>
      </w: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>=</w:t>
      </w: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 xml:space="preserve">, </w:t>
      </w:r>
      <w:proofErr w:type="spellStart"/>
      <w:r w:rsidRPr="003D4AA8">
        <w:rPr>
          <w:rFonts w:eastAsia="Times New Roman" w:cstheme="minorHAnsi"/>
          <w:lang w:val="en-US"/>
        </w:rPr>
        <w:t>n.timestep</w:t>
      </w:r>
      <w:proofErr w:type="spellEnd"/>
      <w:r w:rsidRPr="003D4AA8">
        <w:rPr>
          <w:rFonts w:eastAsia="Times New Roman" w:cstheme="minorHAnsi"/>
          <w:lang w:val="en-US"/>
        </w:rPr>
        <w:t>=10000, keep = FALSE, stop = TRUE)</w:t>
      </w:r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n.groups.mono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sim.result$n.groups</w:t>
      </w:r>
      <w:proofErr w:type="spellEnd"/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species.richness.mono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sim.result$species.richness</w:t>
      </w:r>
      <w:proofErr w:type="spellEnd"/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pool.out.mono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 &lt;- sim.result$Conditions$pool.t0</w:t>
      </w:r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LC.out.mono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 &lt;- sim.result$Conditions$LC.t0</w:t>
      </w:r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D4AA8">
        <w:rPr>
          <w:rFonts w:asciiTheme="minorHAnsi" w:hAnsiTheme="minorHAnsi" w:cstheme="minorHAnsi"/>
          <w:sz w:val="22"/>
          <w:szCs w:val="22"/>
          <w:lang w:val="en-US"/>
        </w:rPr>
        <w:t>View(</w:t>
      </w:r>
      <w:proofErr w:type="spellStart"/>
      <w:proofErr w:type="gramEnd"/>
      <w:r w:rsidRPr="003D4AA8">
        <w:rPr>
          <w:rFonts w:asciiTheme="minorHAnsi" w:hAnsiTheme="minorHAnsi" w:cstheme="minorHAnsi"/>
          <w:sz w:val="22"/>
          <w:szCs w:val="22"/>
          <w:lang w:val="en-US"/>
        </w:rPr>
        <w:t>n.groups.mono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C379F" w:rsidRPr="003D4AA8" w:rsidRDefault="002C379F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D4AA8">
        <w:rPr>
          <w:rFonts w:asciiTheme="minorHAnsi" w:hAnsiTheme="minorHAnsi" w:cstheme="minorHAnsi"/>
          <w:sz w:val="22"/>
          <w:szCs w:val="22"/>
          <w:lang w:val="en-US"/>
        </w:rPr>
        <w:t>View(</w:t>
      </w:r>
      <w:proofErr w:type="spellStart"/>
      <w:proofErr w:type="gramEnd"/>
      <w:r w:rsidRPr="003D4AA8">
        <w:rPr>
          <w:rFonts w:asciiTheme="minorHAnsi" w:hAnsiTheme="minorHAnsi" w:cstheme="minorHAnsi"/>
          <w:sz w:val="22"/>
          <w:szCs w:val="22"/>
          <w:lang w:val="en-US"/>
        </w:rPr>
        <w:t>species.richness.mono</w:t>
      </w:r>
      <w:proofErr w:type="spellEnd"/>
      <w:r w:rsidRPr="003D4AA8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C379F" w:rsidRDefault="002C379F" w:rsidP="00781C18">
      <w:pPr>
        <w:spacing w:after="0" w:line="240" w:lineRule="auto"/>
        <w:rPr>
          <w:rFonts w:cstheme="minorHAnsi"/>
          <w:lang w:val="en-US"/>
        </w:rPr>
      </w:pPr>
      <w:proofErr w:type="gramStart"/>
      <w:r w:rsidRPr="003D4AA8">
        <w:rPr>
          <w:rFonts w:cstheme="minorHAnsi"/>
          <w:lang w:val="en-US"/>
        </w:rPr>
        <w:t>View(</w:t>
      </w:r>
      <w:proofErr w:type="spellStart"/>
      <w:proofErr w:type="gramEnd"/>
      <w:r w:rsidRPr="003D4AA8">
        <w:rPr>
          <w:rFonts w:cstheme="minorHAnsi"/>
          <w:lang w:val="en-US"/>
        </w:rPr>
        <w:t>pool.out.mono</w:t>
      </w:r>
      <w:proofErr w:type="spellEnd"/>
      <w:r w:rsidRPr="003D4AA8">
        <w:rPr>
          <w:rFonts w:cstheme="minorHAnsi"/>
          <w:lang w:val="en-US"/>
        </w:rPr>
        <w:t>)</w:t>
      </w:r>
    </w:p>
    <w:p w:rsidR="00781C18" w:rsidRPr="003D4AA8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3D4AA8">
        <w:rPr>
          <w:rFonts w:cstheme="minorHAnsi"/>
          <w:lang w:val="en-US"/>
        </w:rPr>
        <w:t>set.seed</w:t>
      </w:r>
      <w:proofErr w:type="spellEnd"/>
      <w:r w:rsidRPr="003D4AA8">
        <w:rPr>
          <w:rFonts w:cstheme="minorHAnsi"/>
          <w:lang w:val="en-US"/>
        </w:rPr>
        <w:t>(</w:t>
      </w:r>
      <w:proofErr w:type="gramEnd"/>
      <w:r w:rsidRPr="003D4AA8">
        <w:rPr>
          <w:rFonts w:cstheme="minorHAnsi"/>
          <w:lang w:val="en-US"/>
        </w:rPr>
        <w:t>1)</w:t>
      </w:r>
      <w:r w:rsidR="00F94193" w:rsidRPr="00F94193">
        <w:rPr>
          <w:rFonts w:cstheme="minorHAnsi"/>
          <w:lang w:val="en-US"/>
        </w:rPr>
        <w:t xml:space="preserve"> </w:t>
      </w:r>
      <w:r w:rsidR="00F94193" w:rsidRPr="003D4AA8">
        <w:rPr>
          <w:rFonts w:cstheme="minorHAnsi"/>
          <w:lang w:val="en-US"/>
        </w:rPr>
        <w:t xml:space="preserve"># Use the first </w:t>
      </w:r>
      <w:ins w:id="22" w:author="UAB" w:date="2021-03-03T10:30:00Z">
        <w:r w:rsidR="004F1745">
          <w:rPr>
            <w:rFonts w:cstheme="minorHAnsi"/>
            <w:lang w:val="en-US"/>
          </w:rPr>
          <w:t>environmental niche</w:t>
        </w:r>
      </w:ins>
      <w:del w:id="23" w:author="UAB" w:date="2021-03-03T10:30:00Z">
        <w:r w:rsidR="00F94193" w:rsidRPr="003D4AA8" w:rsidDel="004F1745">
          <w:rPr>
            <w:rFonts w:cstheme="minorHAnsi"/>
            <w:lang w:val="en-US"/>
          </w:rPr>
          <w:delText>habitat as</w:delText>
        </w:r>
        <w:r w:rsidR="00771CE1" w:rsidDel="004F1745">
          <w:rPr>
            <w:rFonts w:cstheme="minorHAnsi"/>
            <w:lang w:val="en-US"/>
          </w:rPr>
          <w:delText>sociation</w:delText>
        </w:r>
      </w:del>
      <w:r w:rsidR="007777C8">
        <w:rPr>
          <w:rFonts w:cstheme="minorHAnsi"/>
          <w:lang w:val="en-US"/>
        </w:rPr>
        <w:t xml:space="preserve"> </w:t>
      </w:r>
      <w:r w:rsidR="00F94193" w:rsidRPr="003D4AA8">
        <w:rPr>
          <w:rFonts w:cstheme="minorHAnsi"/>
          <w:lang w:val="en-US"/>
        </w:rPr>
        <w:t>of guilds</w:t>
      </w:r>
      <w:r w:rsidR="006A3339">
        <w:rPr>
          <w:rFonts w:cstheme="minorHAnsi"/>
          <w:lang w:val="en-US"/>
        </w:rPr>
        <w:t xml:space="preserve"> and infinite diversities.</w:t>
      </w:r>
    </w:p>
    <w:p w:rsidR="00781C18" w:rsidRPr="00511E62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pool.t0 &lt;- </w:t>
      </w:r>
      <w:proofErr w:type="gramStart"/>
      <w:r w:rsidRPr="003D4AA8">
        <w:rPr>
          <w:rFonts w:asciiTheme="minorHAnsi" w:hAnsiTheme="minorHAnsi" w:cstheme="minorHAnsi"/>
          <w:sz w:val="22"/>
          <w:szCs w:val="22"/>
          <w:lang w:val="en-US"/>
        </w:rPr>
        <w:t>fn.pool.t0</w:t>
      </w:r>
      <w:r w:rsidRPr="00511E62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511E62">
        <w:rPr>
          <w:rFonts w:asciiTheme="minorHAnsi" w:hAnsiTheme="minorHAnsi" w:cstheme="minorHAnsi"/>
          <w:sz w:val="22"/>
          <w:szCs w:val="22"/>
          <w:lang w:val="en-US"/>
        </w:rPr>
        <w:t xml:space="preserve">JM, g=40, diversity=1, </w:t>
      </w:r>
      <w:proofErr w:type="spellStart"/>
      <w:r w:rsidRPr="00511E62">
        <w:rPr>
          <w:rFonts w:asciiTheme="minorHAnsi" w:hAnsiTheme="minorHAnsi" w:cstheme="minorHAnsi"/>
          <w:sz w:val="22"/>
          <w:szCs w:val="22"/>
          <w:lang w:val="en-US"/>
        </w:rPr>
        <w:t>n.samples.g.sizes</w:t>
      </w:r>
      <w:proofErr w:type="spellEnd"/>
      <w:r w:rsidRPr="00511E62">
        <w:rPr>
          <w:rFonts w:asciiTheme="minorHAnsi" w:hAnsiTheme="minorHAnsi" w:cstheme="minorHAnsi"/>
          <w:sz w:val="22"/>
          <w:szCs w:val="22"/>
          <w:lang w:val="en-US"/>
        </w:rPr>
        <w:t>=5)</w:t>
      </w:r>
    </w:p>
    <w:p w:rsidR="00781C18" w:rsidRPr="00511E62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511E62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pool.t0 &lt;- pool.t0[[1]]</w:t>
      </w:r>
      <w:r w:rsidR="00511E62" w:rsidRPr="00511E62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="00771CE1">
        <w:rPr>
          <w:rFonts w:asciiTheme="minorHAnsi" w:hAnsiTheme="minorHAnsi" w:cstheme="minorHAnsi"/>
          <w:sz w:val="22"/>
          <w:szCs w:val="22"/>
          <w:lang w:val="en-US"/>
        </w:rPr>
        <w:t># Use the first population size</w:t>
      </w:r>
      <w:r w:rsidR="00511E62" w:rsidRPr="00511E62">
        <w:rPr>
          <w:rFonts w:asciiTheme="minorHAnsi" w:hAnsiTheme="minorHAnsi" w:cstheme="minorHAnsi"/>
          <w:sz w:val="22"/>
          <w:szCs w:val="22"/>
          <w:lang w:val="en-US"/>
        </w:rPr>
        <w:t xml:space="preserve"> of guilds</w:t>
      </w:r>
      <w:r w:rsidR="008661FC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781C18" w:rsidRPr="00511E62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511E62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View(pool.t0)</w:t>
      </w:r>
    </w:p>
    <w:p w:rsidR="00781C18" w:rsidRPr="003D4AA8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511E62">
        <w:rPr>
          <w:rFonts w:cstheme="minorHAnsi"/>
          <w:lang w:val="en-US"/>
        </w:rPr>
        <w:t>set.seed</w:t>
      </w:r>
      <w:proofErr w:type="spellEnd"/>
      <w:r w:rsidRPr="00511E62">
        <w:rPr>
          <w:rFonts w:cstheme="minorHAnsi"/>
          <w:lang w:val="en-US"/>
        </w:rPr>
        <w:t>(</w:t>
      </w:r>
      <w:proofErr w:type="gramEnd"/>
      <w:r w:rsidRPr="00511E62">
        <w:rPr>
          <w:rFonts w:cstheme="minorHAnsi"/>
          <w:lang w:val="en-US"/>
        </w:rPr>
        <w:t>1)</w:t>
      </w:r>
      <w:r w:rsidR="00F94193" w:rsidRPr="00511E62">
        <w:rPr>
          <w:rFonts w:cstheme="minorHAnsi"/>
          <w:lang w:val="en-US"/>
        </w:rPr>
        <w:t xml:space="preserve"> #</w:t>
      </w:r>
      <w:r w:rsidR="00F94193" w:rsidRPr="00511E62">
        <w:rPr>
          <w:rFonts w:cstheme="minorHAnsi"/>
          <w:lang w:val="en-GB"/>
        </w:rPr>
        <w:t xml:space="preserve"> Set the same</w:t>
      </w:r>
      <w:r w:rsidR="00F94193" w:rsidRPr="003D4AA8">
        <w:rPr>
          <w:rFonts w:cstheme="minorHAnsi"/>
          <w:lang w:val="en-GB"/>
        </w:rPr>
        <w:t xml:space="preserve"> seeds in random number generator</w:t>
      </w:r>
      <w:r w:rsidR="006A3339">
        <w:rPr>
          <w:rFonts w:cstheme="minorHAnsi"/>
          <w:lang w:val="en-GB"/>
        </w:rPr>
        <w:t>.</w:t>
      </w:r>
    </w:p>
    <w:p w:rsidR="00781C18" w:rsidRPr="003D4AA8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gramStart"/>
      <w:r w:rsidRPr="003D4AA8">
        <w:rPr>
          <w:rFonts w:eastAsia="Times New Roman" w:cstheme="minorHAnsi"/>
          <w:bdr w:val="none" w:sz="0" w:space="0" w:color="auto" w:frame="1"/>
          <w:lang w:val="en-US"/>
        </w:rPr>
        <w:t>pool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&lt;-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data.frame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ind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1:JM, locations =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complete_ra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(N = JM,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num_arms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))</w:t>
      </w:r>
    </w:p>
    <w:p w:rsidR="00781C18" w:rsidRPr="003D4AA8" w:rsidRDefault="00781C18" w:rsidP="00781C18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LC.t0 &lt;- </w:t>
      </w:r>
      <w:proofErr w:type="spellStart"/>
      <w:proofErr w:type="gramStart"/>
      <w:r w:rsidRPr="003D4AA8">
        <w:rPr>
          <w:rFonts w:eastAsia="Times New Roman" w:cstheme="minorHAnsi"/>
          <w:bdr w:val="none" w:sz="0" w:space="0" w:color="auto" w:frame="1"/>
          <w:lang w:val="en-US"/>
        </w:rPr>
        <w:t>dcast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pool, </w:t>
      </w: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locations~ind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, length) [,-1]</w:t>
      </w:r>
    </w:p>
    <w:p w:rsidR="00781C18" w:rsidRPr="003D4AA8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cstheme="minorHAnsi"/>
          <w:lang w:val="en-US"/>
        </w:rPr>
        <w:lastRenderedPageBreak/>
        <w:t>Conditions</w:t>
      </w:r>
      <w:r w:rsidRPr="003D4AA8">
        <w:rPr>
          <w:rFonts w:eastAsia="Times New Roman" w:cstheme="minorHAnsi"/>
          <w:lang w:val="en-US"/>
        </w:rPr>
        <w:t xml:space="preserve">.t0 &lt;- </w:t>
      </w:r>
      <w:proofErr w:type="gramStart"/>
      <w:r w:rsidRPr="003D4AA8">
        <w:rPr>
          <w:rFonts w:eastAsia="Times New Roman" w:cstheme="minorHAnsi"/>
          <w:lang w:val="en-US"/>
        </w:rPr>
        <w:t>list(</w:t>
      </w:r>
      <w:proofErr w:type="spellStart"/>
      <w:proofErr w:type="gramEnd"/>
      <w:r w:rsidRPr="003D4AA8">
        <w:rPr>
          <w:rFonts w:eastAsia="Times New Roman" w:cstheme="minorHAnsi"/>
          <w:lang w:val="en-US"/>
        </w:rPr>
        <w:t>n.new.sp</w:t>
      </w:r>
      <w:proofErr w:type="spellEnd"/>
      <w:r w:rsidRPr="003D4AA8">
        <w:rPr>
          <w:rFonts w:eastAsia="Times New Roman" w:cstheme="minorHAnsi"/>
          <w:lang w:val="en-US"/>
        </w:rPr>
        <w:t xml:space="preserve"> = 0, </w:t>
      </w:r>
      <w:proofErr w:type="spellStart"/>
      <w:r w:rsidRPr="003D4AA8">
        <w:rPr>
          <w:rFonts w:eastAsia="Times New Roman" w:cstheme="minorHAnsi"/>
          <w:lang w:val="en-US"/>
        </w:rPr>
        <w:t>n.extinction</w:t>
      </w:r>
      <w:proofErr w:type="spellEnd"/>
      <w:r w:rsidRPr="003D4AA8">
        <w:rPr>
          <w:rFonts w:eastAsia="Times New Roman" w:cstheme="minorHAnsi"/>
          <w:lang w:val="en-US"/>
        </w:rPr>
        <w:t xml:space="preserve"> = 0, </w:t>
      </w:r>
      <w:proofErr w:type="spellStart"/>
      <w:r w:rsidRPr="003D4AA8">
        <w:rPr>
          <w:rFonts w:eastAsia="Times New Roman" w:cstheme="minorHAnsi"/>
          <w:lang w:val="en-US"/>
        </w:rPr>
        <w:t>species.richness</w:t>
      </w:r>
      <w:proofErr w:type="spellEnd"/>
      <w:r w:rsidRPr="003D4AA8">
        <w:rPr>
          <w:rFonts w:eastAsia="Times New Roman" w:cstheme="minorHAnsi"/>
          <w:lang w:val="en-US"/>
        </w:rPr>
        <w:t xml:space="preserve"> = length(unique(pool.t0$species)), </w:t>
      </w:r>
      <w:proofErr w:type="spellStart"/>
      <w:r w:rsidRPr="003D4AA8">
        <w:rPr>
          <w:rFonts w:eastAsia="Times New Roman" w:cstheme="minorHAnsi"/>
          <w:lang w:val="en-US"/>
        </w:rPr>
        <w:t>n.ancestors</w:t>
      </w:r>
      <w:proofErr w:type="spellEnd"/>
      <w:r w:rsidRPr="003D4AA8">
        <w:rPr>
          <w:rFonts w:eastAsia="Times New Roman" w:cstheme="minorHAnsi"/>
          <w:lang w:val="en-US"/>
        </w:rPr>
        <w:t xml:space="preserve"> = </w:t>
      </w:r>
      <w:proofErr w:type="spellStart"/>
      <w:r w:rsidRPr="003D4AA8">
        <w:rPr>
          <w:rFonts w:eastAsia="Times New Roman" w:cstheme="minorHAnsi"/>
          <w:lang w:val="en-US"/>
        </w:rPr>
        <w:t>nrow</w:t>
      </w:r>
      <w:proofErr w:type="spellEnd"/>
      <w:r w:rsidRPr="003D4AA8">
        <w:rPr>
          <w:rFonts w:eastAsia="Times New Roman" w:cstheme="minorHAnsi"/>
          <w:lang w:val="en-US"/>
        </w:rPr>
        <w:t xml:space="preserve">(pool.t0), </w:t>
      </w:r>
      <w:proofErr w:type="spellStart"/>
      <w:r w:rsidRPr="003D4AA8">
        <w:rPr>
          <w:rFonts w:eastAsia="Times New Roman" w:cstheme="minorHAnsi"/>
          <w:lang w:val="en-US"/>
        </w:rPr>
        <w:t>n.groups</w:t>
      </w:r>
      <w:proofErr w:type="spellEnd"/>
      <w:r w:rsidRPr="003D4AA8">
        <w:rPr>
          <w:rFonts w:eastAsia="Times New Roman" w:cstheme="minorHAnsi"/>
          <w:lang w:val="en-US"/>
        </w:rPr>
        <w:t xml:space="preserve"> = length(unique(pool.t0$groups)), LC.t0=LC.t0, pool.t0=pool.t0)</w:t>
      </w:r>
    </w:p>
    <w:p w:rsidR="00781C18" w:rsidRPr="003D4AA8" w:rsidRDefault="00781C18" w:rsidP="00781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3D4AA8">
        <w:rPr>
          <w:rFonts w:eastAsia="Times New Roman" w:cstheme="minorHAnsi"/>
          <w:lang w:val="en-US"/>
        </w:rPr>
        <w:t xml:space="preserve">sim.result.inf &lt;- </w:t>
      </w:r>
      <w:proofErr w:type="spellStart"/>
      <w:proofErr w:type="gramStart"/>
      <w:r w:rsidRPr="003D4AA8">
        <w:rPr>
          <w:rFonts w:eastAsia="Times New Roman" w:cstheme="minorHAnsi"/>
          <w:lang w:val="en-US"/>
        </w:rPr>
        <w:t>fn.forward</w:t>
      </w:r>
      <w:proofErr w:type="spellEnd"/>
      <w:r w:rsidRPr="003D4AA8">
        <w:rPr>
          <w:rFonts w:eastAsia="Times New Roman" w:cstheme="minorHAnsi"/>
          <w:lang w:val="en-US"/>
        </w:rPr>
        <w:t>(</w:t>
      </w:r>
      <w:proofErr w:type="gramEnd"/>
      <w:r w:rsidRPr="003D4AA8">
        <w:rPr>
          <w:rFonts w:eastAsia="Times New Roman" w:cstheme="minorHAnsi"/>
          <w:lang w:val="en-US"/>
        </w:rPr>
        <w:t xml:space="preserve">Conditions.t0=Conditions.t0, E = landscape.hump16$E, nu=nu, m=0.09, </w:t>
      </w: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>=</w:t>
      </w: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 xml:space="preserve">, </w:t>
      </w:r>
      <w:proofErr w:type="spellStart"/>
      <w:r w:rsidRPr="003D4AA8">
        <w:rPr>
          <w:rFonts w:eastAsia="Times New Roman" w:cstheme="minorHAnsi"/>
          <w:lang w:val="en-US"/>
        </w:rPr>
        <w:t>n.timestep</w:t>
      </w:r>
      <w:proofErr w:type="spellEnd"/>
      <w:r w:rsidRPr="003D4AA8">
        <w:rPr>
          <w:rFonts w:eastAsia="Times New Roman" w:cstheme="minorHAnsi"/>
          <w:lang w:val="en-US"/>
        </w:rPr>
        <w:t>=3687, keep = FALSE, stop = FALSE)</w:t>
      </w:r>
    </w:p>
    <w:p w:rsidR="00781C18" w:rsidRPr="003D4AA8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n.groups.inf &lt;- </w:t>
      </w: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sim.result$n.groups</w:t>
      </w:r>
      <w:proofErr w:type="spellEnd"/>
    </w:p>
    <w:p w:rsidR="00781C18" w:rsidRPr="003D4AA8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 xml:space="preserve">species.richness.inf &lt;- </w:t>
      </w:r>
      <w:proofErr w:type="spellStart"/>
      <w:r w:rsidRPr="003D4AA8">
        <w:rPr>
          <w:rFonts w:asciiTheme="minorHAnsi" w:hAnsiTheme="minorHAnsi" w:cstheme="minorHAnsi"/>
          <w:sz w:val="22"/>
          <w:szCs w:val="22"/>
          <w:lang w:val="en-US"/>
        </w:rPr>
        <w:t>sim.result$species.richness</w:t>
      </w:r>
      <w:proofErr w:type="spellEnd"/>
    </w:p>
    <w:p w:rsidR="00781C18" w:rsidRPr="003D4AA8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pool.out.inf &lt;- sim.result$Conditions$pool.t0</w:t>
      </w:r>
    </w:p>
    <w:p w:rsidR="00781C18" w:rsidRPr="003D4AA8" w:rsidRDefault="00781C18" w:rsidP="00781C18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LC.out.inf &lt;- sim.result$Conditions$LC.t0</w:t>
      </w:r>
    </w:p>
    <w:p w:rsidR="006A3339" w:rsidRPr="003D4AA8" w:rsidRDefault="006A3339" w:rsidP="006A3339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View(n.groups</w:t>
      </w:r>
      <w:r>
        <w:rPr>
          <w:rFonts w:asciiTheme="minorHAnsi" w:hAnsiTheme="minorHAnsi" w:cstheme="minorHAnsi"/>
          <w:sz w:val="22"/>
          <w:szCs w:val="22"/>
          <w:lang w:val="en-US"/>
        </w:rPr>
        <w:t>.inf</w:t>
      </w:r>
      <w:r w:rsidRPr="003D4AA8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A3339" w:rsidRPr="003D4AA8" w:rsidRDefault="006A3339" w:rsidP="006A3339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View(species.richness.inf</w:t>
      </w:r>
      <w:r w:rsidRPr="003D4AA8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A3339" w:rsidRDefault="006A3339" w:rsidP="006A333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View(pool.out.inf</w:t>
      </w:r>
      <w:r w:rsidRPr="003D4AA8">
        <w:rPr>
          <w:rFonts w:cstheme="minorHAnsi"/>
          <w:lang w:val="en-US"/>
        </w:rPr>
        <w:t>)</w:t>
      </w:r>
    </w:p>
    <w:p w:rsidR="00781C18" w:rsidRDefault="00781C18" w:rsidP="00781C18">
      <w:pPr>
        <w:spacing w:after="0" w:line="240" w:lineRule="auto"/>
        <w:rPr>
          <w:rFonts w:cstheme="minorHAnsi"/>
          <w:lang w:val="en-US"/>
        </w:rPr>
      </w:pPr>
      <w:proofErr w:type="gramStart"/>
      <w:r w:rsidRPr="003D4AA8">
        <w:rPr>
          <w:rFonts w:cstheme="minorHAnsi"/>
          <w:lang w:val="en-US"/>
        </w:rPr>
        <w:t>identical(</w:t>
      </w:r>
      <w:proofErr w:type="spellStart"/>
      <w:proofErr w:type="gramEnd"/>
      <w:r w:rsidRPr="003D4AA8">
        <w:rPr>
          <w:rFonts w:cstheme="minorHAnsi"/>
          <w:lang w:val="en-US"/>
        </w:rPr>
        <w:t>LC.out.mono</w:t>
      </w:r>
      <w:proofErr w:type="spellEnd"/>
      <w:r w:rsidRPr="003D4AA8">
        <w:rPr>
          <w:rFonts w:cstheme="minorHAnsi"/>
          <w:lang w:val="en-US"/>
        </w:rPr>
        <w:t>, LC.out.inf)</w:t>
      </w:r>
    </w:p>
    <w:p w:rsidR="003752DE" w:rsidRDefault="003752DE" w:rsidP="00781C18">
      <w:pPr>
        <w:spacing w:after="0" w:line="240" w:lineRule="auto"/>
        <w:rPr>
          <w:rFonts w:cstheme="minorHAnsi"/>
          <w:lang w:val="en-US"/>
        </w:rPr>
      </w:pPr>
    </w:p>
    <w:p w:rsidR="00BE13D4" w:rsidRPr="003D4AA8" w:rsidRDefault="00BE13D4" w:rsidP="00BE13D4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# Function to calculating the diversity statics of initial conditions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3D4AA8">
        <w:rPr>
          <w:rFonts w:asciiTheme="minorHAnsi" w:hAnsiTheme="minorHAnsi" w:cstheme="minorHAnsi"/>
          <w:sz w:val="22"/>
          <w:szCs w:val="22"/>
          <w:lang w:val="en-US"/>
        </w:rPr>
        <w:t>emergent biodiversity patterns</w:t>
      </w:r>
      <w:r w:rsidR="00BA07BB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B33D7" w:rsidRDefault="008B33D7" w:rsidP="003752DE">
      <w:pPr>
        <w:spacing w:after="0" w:line="240" w:lineRule="auto"/>
        <w:rPr>
          <w:rFonts w:eastAsia="Times New Roman" w:cstheme="minorHAnsi"/>
          <w:lang w:val="en-US"/>
        </w:rPr>
      </w:pPr>
    </w:p>
    <w:p w:rsidR="003752DE" w:rsidRDefault="003752DE" w:rsidP="003752DE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fn.divpart.in.R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3752DE" w:rsidRDefault="003752DE" w:rsidP="003752DE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fn.divpart.out.R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E13D4" w:rsidRDefault="00BE13D4" w:rsidP="003752DE">
      <w:pPr>
        <w:spacing w:after="0" w:line="240" w:lineRule="auto"/>
        <w:rPr>
          <w:rFonts w:eastAsia="Times New Roman" w:cstheme="minorHAnsi"/>
          <w:lang w:val="en-US"/>
        </w:rPr>
      </w:pPr>
    </w:p>
    <w:p w:rsidR="00BE13D4" w:rsidRDefault="00BE13D4" w:rsidP="00BE13D4">
      <w:pPr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 w:rsidRPr="003D4AA8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Construct the principal coordinates of neighbour matrices</w:t>
      </w:r>
      <w:r w:rsidRPr="00467E5C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(</w:t>
      </w:r>
      <w:r w:rsidRPr="00467E5C">
        <w:rPr>
          <w:rFonts w:cstheme="minorHAnsi"/>
          <w:lang w:val="en-GB"/>
        </w:rPr>
        <w:t>PCNM</w:t>
      </w:r>
      <w:r>
        <w:rPr>
          <w:rFonts w:cstheme="minorHAnsi"/>
          <w:lang w:val="en-GB"/>
        </w:rPr>
        <w:t>) of overall model</w:t>
      </w:r>
      <w:r w:rsidR="005E1FA1">
        <w:rPr>
          <w:rFonts w:cstheme="minorHAnsi"/>
          <w:lang w:val="en-GB"/>
        </w:rPr>
        <w:t xml:space="preserve"> for the model communities in </w:t>
      </w:r>
      <w:r w:rsidR="00F80BD6">
        <w:rPr>
          <w:rFonts w:cstheme="minorHAnsi"/>
          <w:lang w:val="en-GB"/>
        </w:rPr>
        <w:t xml:space="preserve">the </w:t>
      </w:r>
      <w:proofErr w:type="spellStart"/>
      <w:r w:rsidR="00F80BD6">
        <w:rPr>
          <w:rFonts w:cstheme="minorHAnsi"/>
          <w:lang w:val="en-GB"/>
        </w:rPr>
        <w:t>center</w:t>
      </w:r>
      <w:proofErr w:type="spellEnd"/>
      <w:r w:rsidR="00F80BD6">
        <w:rPr>
          <w:rFonts w:cstheme="minorHAnsi"/>
          <w:lang w:val="en-GB"/>
        </w:rPr>
        <w:t xml:space="preserve"> of </w:t>
      </w:r>
      <w:r>
        <w:rPr>
          <w:rFonts w:cstheme="minorHAnsi"/>
          <w:lang w:val="en-GB"/>
        </w:rPr>
        <w:t xml:space="preserve">small </w:t>
      </w:r>
      <w:r w:rsidR="007C74AA">
        <w:rPr>
          <w:rFonts w:cstheme="minorHAnsi"/>
          <w:lang w:val="en-GB"/>
        </w:rPr>
        <w:t xml:space="preserve">and large </w:t>
      </w:r>
      <w:r>
        <w:rPr>
          <w:rFonts w:cstheme="minorHAnsi"/>
          <w:lang w:val="en-GB"/>
        </w:rPr>
        <w:t>system</w:t>
      </w:r>
      <w:r w:rsidR="00BA07BB">
        <w:rPr>
          <w:rFonts w:cstheme="minorHAnsi"/>
          <w:lang w:val="en-GB"/>
        </w:rPr>
        <w:t>.</w:t>
      </w:r>
    </w:p>
    <w:p w:rsidR="00BE13D4" w:rsidRDefault="00BE13D4" w:rsidP="00BE13D4">
      <w:pPr>
        <w:spacing w:after="0" w:line="240" w:lineRule="auto"/>
        <w:rPr>
          <w:rFonts w:eastAsia="Times New Roman" w:cstheme="minorHAnsi"/>
          <w:lang w:val="en-US"/>
        </w:rPr>
      </w:pPr>
    </w:p>
    <w:p w:rsidR="00BE13D4" w:rsidRDefault="00BE13D4" w:rsidP="00BE13D4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PCNM.pos.center.R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7C74AA" w:rsidRDefault="007C74AA" w:rsidP="007C74AA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PCNM.pos.large.center.R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BE13D4" w:rsidRDefault="00BE13D4" w:rsidP="003752DE">
      <w:pPr>
        <w:spacing w:after="0" w:line="240" w:lineRule="auto"/>
        <w:rPr>
          <w:rFonts w:eastAsia="Times New Roman" w:cstheme="minorHAnsi"/>
          <w:lang w:val="en-US"/>
        </w:rPr>
      </w:pPr>
    </w:p>
    <w:p w:rsidR="00BE13D4" w:rsidRPr="003D4AA8" w:rsidRDefault="00BE13D4" w:rsidP="00BE13D4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r w:rsidRPr="003D4AA8">
        <w:rPr>
          <w:rFonts w:asciiTheme="minorHAnsi" w:hAnsiTheme="minorHAnsi" w:cstheme="minorHAnsi"/>
          <w:sz w:val="22"/>
          <w:szCs w:val="22"/>
          <w:lang w:val="en-US"/>
        </w:rPr>
        <w:t># Function to calculating the summary statics of variation partitioning for ini</w:t>
      </w:r>
      <w:r>
        <w:rPr>
          <w:rFonts w:asciiTheme="minorHAnsi" w:hAnsiTheme="minorHAnsi" w:cstheme="minorHAnsi"/>
          <w:sz w:val="22"/>
          <w:szCs w:val="22"/>
          <w:lang w:val="en-US"/>
        </w:rPr>
        <w:t>t</w:t>
      </w:r>
      <w:r w:rsidRPr="003D4AA8">
        <w:rPr>
          <w:rFonts w:asciiTheme="minorHAnsi" w:hAnsiTheme="minorHAnsi" w:cstheme="minorHAnsi"/>
          <w:sz w:val="22"/>
          <w:szCs w:val="22"/>
          <w:lang w:val="en-US"/>
        </w:rPr>
        <w:t>ial conditions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3D4AA8">
        <w:rPr>
          <w:rFonts w:asciiTheme="minorHAnsi" w:hAnsiTheme="minorHAnsi" w:cstheme="minorHAnsi"/>
          <w:sz w:val="22"/>
          <w:szCs w:val="22"/>
          <w:lang w:val="en-US"/>
        </w:rPr>
        <w:t>emergent biodiversity patterns</w:t>
      </w:r>
      <w:r w:rsidR="00BA07BB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BE13D4" w:rsidRDefault="00BE13D4" w:rsidP="003752DE">
      <w:pPr>
        <w:spacing w:after="0" w:line="240" w:lineRule="auto"/>
        <w:rPr>
          <w:rFonts w:eastAsia="Times New Roman" w:cstheme="minorHAnsi"/>
          <w:lang w:val="en-US"/>
        </w:rPr>
      </w:pPr>
    </w:p>
    <w:p w:rsidR="003752DE" w:rsidRDefault="003752DE" w:rsidP="003752DE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fn.varpart.in.R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3752DE" w:rsidRDefault="003752DE" w:rsidP="003752DE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D4AA8">
        <w:rPr>
          <w:rFonts w:eastAsia="Times New Roman" w:cstheme="minorHAnsi"/>
          <w:lang w:val="en-US"/>
        </w:rPr>
        <w:t>source(</w:t>
      </w:r>
      <w:proofErr w:type="gram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proofErr w:type="spellStart"/>
      <w:r>
        <w:rPr>
          <w:rFonts w:eastAsia="Times New Roman" w:cstheme="minorHAnsi"/>
          <w:lang w:val="en-US"/>
        </w:rPr>
        <w:t>fn.varpart.out.R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>"</w:t>
      </w:r>
      <w:r w:rsidRPr="003D4AA8">
        <w:rPr>
          <w:rFonts w:eastAsia="Times New Roman" w:cstheme="minorHAnsi"/>
          <w:lang w:val="en-US"/>
        </w:rPr>
        <w:t>)</w:t>
      </w:r>
    </w:p>
    <w:p w:rsidR="003752DE" w:rsidRDefault="003752DE" w:rsidP="003752DE">
      <w:pPr>
        <w:spacing w:after="0" w:line="240" w:lineRule="auto"/>
        <w:rPr>
          <w:rFonts w:eastAsia="Times New Roman" w:cstheme="minorHAnsi"/>
          <w:lang w:val="en-US"/>
        </w:rPr>
      </w:pPr>
    </w:p>
    <w:p w:rsidR="00324AAF" w:rsidRDefault="0050503E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 w:rsidRPr="003D4AA8">
        <w:rPr>
          <w:rFonts w:cstheme="minorHAnsi"/>
          <w:lang w:val="en-GB"/>
        </w:rPr>
        <w:t xml:space="preserve"> </w:t>
      </w:r>
      <w:r w:rsidR="00BA07BB">
        <w:rPr>
          <w:rFonts w:cstheme="minorHAnsi"/>
          <w:lang w:val="en-GB"/>
        </w:rPr>
        <w:t xml:space="preserve">Implement individual-based model, and </w:t>
      </w:r>
      <w:r w:rsidR="00BA07BB">
        <w:rPr>
          <w:rFonts w:cstheme="minorHAnsi"/>
          <w:lang w:val="en-US"/>
        </w:rPr>
        <w:t>c</w:t>
      </w:r>
      <w:r w:rsidR="00E51E8D" w:rsidRPr="0059297E">
        <w:rPr>
          <w:rFonts w:cstheme="minorHAnsi"/>
          <w:lang w:val="en-US"/>
        </w:rPr>
        <w:t>a</w:t>
      </w:r>
      <w:r w:rsidR="00BA07BB">
        <w:rPr>
          <w:rFonts w:cstheme="minorHAnsi"/>
          <w:lang w:val="en-US"/>
        </w:rPr>
        <w:t>lculate the summary statics of model communities. The results of each scenario was saved in different</w:t>
      </w:r>
      <w:r w:rsidR="00E51E8D" w:rsidRPr="0059297E">
        <w:rPr>
          <w:rFonts w:cstheme="minorHAnsi"/>
          <w:lang w:val="en-US"/>
        </w:rPr>
        <w:t xml:space="preserve"> working directory</w:t>
      </w:r>
      <w:r w:rsidR="001F46B0">
        <w:rPr>
          <w:rFonts w:cstheme="minorHAnsi"/>
          <w:lang w:val="en-US"/>
        </w:rPr>
        <w:t xml:space="preserve">. </w:t>
      </w:r>
    </w:p>
    <w:p w:rsidR="007A1947" w:rsidRDefault="00324AAF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bdr w:val="none" w:sz="0" w:space="0" w:color="auto" w:frame="1"/>
          <w:lang w:val="en-US"/>
        </w:rPr>
      </w:pPr>
      <w:r w:rsidRPr="003D4AA8">
        <w:rPr>
          <w:rFonts w:cstheme="minorHAnsi"/>
          <w:lang w:val="en-US"/>
        </w:rPr>
        <w:t>#</w:t>
      </w:r>
      <w:r w:rsidRPr="003D4AA8">
        <w:rPr>
          <w:rFonts w:cstheme="minorHAnsi"/>
          <w:lang w:val="en-GB"/>
        </w:rPr>
        <w:t xml:space="preserve"> </w:t>
      </w:r>
      <w:r w:rsidR="005C5348">
        <w:rPr>
          <w:rFonts w:cstheme="minorHAnsi"/>
          <w:lang w:val="en-US"/>
        </w:rPr>
        <w:t>To ensuring</w:t>
      </w:r>
      <w:r w:rsidR="00E51E8D" w:rsidRPr="0059297E">
        <w:rPr>
          <w:rFonts w:cstheme="minorHAnsi"/>
          <w:lang w:val="en-US"/>
        </w:rPr>
        <w:t xml:space="preserve"> </w:t>
      </w:r>
      <w:r w:rsidR="00511E62">
        <w:rPr>
          <w:rFonts w:cstheme="minorHAnsi"/>
          <w:lang w:val="en-US"/>
        </w:rPr>
        <w:t xml:space="preserve">the </w:t>
      </w:r>
      <w:r w:rsidR="00B45040">
        <w:rPr>
          <w:rFonts w:cstheme="minorHAnsi"/>
          <w:lang w:val="en-US"/>
        </w:rPr>
        <w:t>replicability of individual-based model</w:t>
      </w:r>
      <w:r w:rsidR="00E51E8D" w:rsidRPr="0059297E">
        <w:rPr>
          <w:rFonts w:cstheme="minorHAnsi"/>
          <w:lang w:val="en-US"/>
        </w:rPr>
        <w:t>, set the seeds of</w:t>
      </w:r>
      <w:r w:rsidR="00AA0FB9">
        <w:rPr>
          <w:rFonts w:cstheme="minorHAnsi"/>
          <w:lang w:val="en-US"/>
        </w:rPr>
        <w:t xml:space="preserve"> random number generator in </w:t>
      </w:r>
      <w:r w:rsidR="00E51E8D" w:rsidRPr="0059297E">
        <w:rPr>
          <w:rFonts w:cstheme="minorHAnsi"/>
          <w:bdr w:val="none" w:sz="0" w:space="0" w:color="auto" w:frame="1"/>
          <w:lang w:val="en-US"/>
        </w:rPr>
        <w:t xml:space="preserve">systematic manner. </w:t>
      </w:r>
      <w:r w:rsidR="005C5348">
        <w:rPr>
          <w:rFonts w:cstheme="minorHAnsi"/>
          <w:bdr w:val="none" w:sz="0" w:space="0" w:color="auto" w:frame="1"/>
          <w:lang w:val="en-US"/>
        </w:rPr>
        <w:t xml:space="preserve">The </w:t>
      </w:r>
      <w:proofErr w:type="spellStart"/>
      <w:r w:rsidR="005C5348">
        <w:rPr>
          <w:rFonts w:cstheme="minorHAnsi"/>
          <w:bdr w:val="none" w:sz="0" w:space="0" w:color="auto" w:frame="1"/>
          <w:lang w:val="en-US"/>
        </w:rPr>
        <w:t>replicability</w:t>
      </w:r>
      <w:proofErr w:type="spellEnd"/>
      <w:r w:rsidR="005C5348">
        <w:rPr>
          <w:rFonts w:cstheme="minorHAnsi"/>
          <w:bdr w:val="none" w:sz="0" w:space="0" w:color="auto" w:frame="1"/>
          <w:lang w:val="en-US"/>
        </w:rPr>
        <w:t xml:space="preserve"> of </w:t>
      </w:r>
      <w:proofErr w:type="spellStart"/>
      <w:r w:rsidR="005C5348">
        <w:rPr>
          <w:rFonts w:cstheme="minorHAnsi"/>
          <w:bdr w:val="none" w:sz="0" w:space="0" w:color="auto" w:frame="1"/>
          <w:lang w:val="en-US"/>
        </w:rPr>
        <w:t>fn.varpart.out</w:t>
      </w:r>
      <w:proofErr w:type="spellEnd"/>
      <w:r w:rsidR="005C5348">
        <w:rPr>
          <w:rFonts w:cstheme="minorHAnsi"/>
          <w:bdr w:val="none" w:sz="0" w:space="0" w:color="auto" w:frame="1"/>
          <w:lang w:val="en-US"/>
        </w:rPr>
        <w:t xml:space="preserve"> was not ensured. </w:t>
      </w:r>
    </w:p>
    <w:p w:rsidR="007D3994" w:rsidRDefault="007A1947" w:rsidP="00207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>
        <w:rPr>
          <w:rFonts w:cstheme="minorHAnsi"/>
          <w:lang w:val="en-US"/>
        </w:rPr>
        <w:t xml:space="preserve"> In small system</w:t>
      </w:r>
      <w:r w:rsidR="006231B7">
        <w:rPr>
          <w:rFonts w:cstheme="minorHAnsi"/>
          <w:lang w:val="en-US"/>
        </w:rPr>
        <w:t>; for</w:t>
      </w:r>
      <w:r w:rsidR="0050503E">
        <w:rPr>
          <w:rFonts w:cstheme="minorHAnsi"/>
          <w:lang w:val="en-US"/>
        </w:rPr>
        <w:t xml:space="preserve"> </w:t>
      </w:r>
      <w:r w:rsidR="0050503E" w:rsidRPr="007C74AA">
        <w:rPr>
          <w:rFonts w:cstheme="minorHAnsi"/>
          <w:i/>
          <w:lang w:val="en-US"/>
        </w:rPr>
        <w:t>g</w:t>
      </w:r>
      <w:r w:rsidR="007C74AA">
        <w:rPr>
          <w:rFonts w:cstheme="minorHAnsi"/>
          <w:lang w:val="en-US"/>
        </w:rPr>
        <w:t xml:space="preserve"> </w:t>
      </w:r>
      <w:r w:rsidR="0050503E">
        <w:rPr>
          <w:rFonts w:cstheme="minorHAnsi"/>
          <w:lang w:val="en-US"/>
        </w:rPr>
        <w:t>=</w:t>
      </w:r>
      <w:r w:rsidR="007C74AA">
        <w:rPr>
          <w:rFonts w:cstheme="minorHAnsi"/>
          <w:lang w:val="en-US"/>
        </w:rPr>
        <w:t xml:space="preserve"> </w:t>
      </w:r>
      <w:r w:rsidR="0050503E">
        <w:rPr>
          <w:rFonts w:cstheme="minorHAnsi"/>
          <w:lang w:val="en-US"/>
        </w:rPr>
        <w:t>1</w:t>
      </w:r>
      <w:r w:rsidR="00E51E8D" w:rsidRPr="0059297E">
        <w:rPr>
          <w:rFonts w:cstheme="minorHAnsi"/>
          <w:lang w:val="en-US"/>
        </w:rPr>
        <w:t xml:space="preserve">, </w:t>
      </w:r>
      <w:r w:rsidR="00E51E8D" w:rsidRPr="0059297E">
        <w:rPr>
          <w:rFonts w:cstheme="minorHAnsi"/>
          <w:bdr w:val="none" w:sz="0" w:space="0" w:color="auto" w:frame="1"/>
          <w:lang w:val="en-US"/>
        </w:rPr>
        <w:t xml:space="preserve">set the same seeds as initial </w:t>
      </w:r>
      <w:del w:id="24" w:author="UAB" w:date="2021-03-03T10:32:00Z">
        <w:r w:rsidR="0050503E" w:rsidDel="004F1745">
          <w:rPr>
            <w:rFonts w:cstheme="minorHAnsi"/>
            <w:bdr w:val="none" w:sz="0" w:space="0" w:color="auto" w:frame="1"/>
            <w:lang w:val="en-US"/>
          </w:rPr>
          <w:delText xml:space="preserve">condition of regional </w:delText>
        </w:r>
      </w:del>
      <w:r w:rsidR="0050503E">
        <w:rPr>
          <w:rFonts w:cstheme="minorHAnsi"/>
          <w:bdr w:val="none" w:sz="0" w:space="0" w:color="auto" w:frame="1"/>
          <w:lang w:val="en-US"/>
        </w:rPr>
        <w:t>species pool</w:t>
      </w:r>
      <w:ins w:id="25" w:author="UAB" w:date="2021-03-03T10:32:00Z">
        <w:r w:rsidR="004F1745">
          <w:rPr>
            <w:rFonts w:cstheme="minorHAnsi"/>
            <w:bdr w:val="none" w:sz="0" w:space="0" w:color="auto" w:frame="1"/>
            <w:lang w:val="en-US"/>
          </w:rPr>
          <w:t xml:space="preserve"> of system</w:t>
        </w:r>
      </w:ins>
      <w:r w:rsidR="006231B7">
        <w:rPr>
          <w:rFonts w:cstheme="minorHAnsi"/>
          <w:bdr w:val="none" w:sz="0" w:space="0" w:color="auto" w:frame="1"/>
          <w:lang w:val="en-US"/>
        </w:rPr>
        <w:t>;</w:t>
      </w:r>
      <w:r w:rsidR="00E51E8D" w:rsidRPr="0059297E">
        <w:rPr>
          <w:rFonts w:cstheme="minorHAnsi"/>
          <w:bdr w:val="none" w:sz="0" w:space="0" w:color="auto" w:frame="1"/>
          <w:lang w:val="en-US"/>
        </w:rPr>
        <w:t xml:space="preserve"> </w:t>
      </w:r>
      <w:r w:rsidR="006231B7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 xml:space="preserve">or </w:t>
      </w:r>
      <w:r w:rsidRPr="007A1947">
        <w:rPr>
          <w:rFonts w:cstheme="minorHAnsi"/>
          <w:i/>
          <w:lang w:val="en-US"/>
        </w:rPr>
        <w:t>g</w:t>
      </w:r>
      <w:r>
        <w:rPr>
          <w:rFonts w:cstheme="minorHAnsi"/>
          <w:lang w:val="en-US"/>
        </w:rPr>
        <w:t xml:space="preserve"> &gt;= 8</w:t>
      </w:r>
      <w:r w:rsidR="00E51E8D" w:rsidRPr="0059297E">
        <w:rPr>
          <w:rFonts w:cstheme="minorHAnsi"/>
          <w:lang w:val="en-US"/>
        </w:rPr>
        <w:t xml:space="preserve">, set the seeds from one </w:t>
      </w:r>
      <w:r w:rsidR="0050503E">
        <w:rPr>
          <w:rFonts w:cstheme="minorHAnsi"/>
          <w:lang w:val="en-US"/>
        </w:rPr>
        <w:t>to five for the initial conditions</w:t>
      </w:r>
      <w:r w:rsidR="00E51E8D" w:rsidRPr="0059297E">
        <w:rPr>
          <w:rFonts w:cstheme="minorHAnsi"/>
          <w:lang w:val="en-US"/>
        </w:rPr>
        <w:t xml:space="preserve"> generated by seed one, </w:t>
      </w:r>
      <w:bookmarkStart w:id="26" w:name="_GoBack"/>
      <w:bookmarkEnd w:id="26"/>
      <w:r w:rsidR="00E51E8D" w:rsidRPr="0059297E">
        <w:rPr>
          <w:rFonts w:cstheme="minorHAnsi"/>
          <w:lang w:val="en-US"/>
        </w:rPr>
        <w:t>set the seeds from six</w:t>
      </w:r>
      <w:r w:rsidR="0050503E">
        <w:rPr>
          <w:rFonts w:cstheme="minorHAnsi"/>
          <w:lang w:val="en-US"/>
        </w:rPr>
        <w:t xml:space="preserve"> to ten for the initial conditions</w:t>
      </w:r>
      <w:r w:rsidR="006231B7">
        <w:rPr>
          <w:rFonts w:cstheme="minorHAnsi"/>
          <w:lang w:val="en-US"/>
        </w:rPr>
        <w:t xml:space="preserve"> generated by seed two;</w:t>
      </w:r>
      <w:r w:rsidR="00E51E8D" w:rsidRPr="0059297E">
        <w:rPr>
          <w:rFonts w:cstheme="minorHAnsi"/>
          <w:lang w:val="en-US"/>
        </w:rPr>
        <w:t xml:space="preserve"> </w:t>
      </w:r>
      <w:r w:rsidR="006231B7">
        <w:rPr>
          <w:rFonts w:cstheme="minorHAnsi"/>
          <w:lang w:val="en-US"/>
        </w:rPr>
        <w:t>t</w:t>
      </w:r>
      <w:r w:rsidR="00E51E8D" w:rsidRPr="001F46B0">
        <w:rPr>
          <w:rFonts w:cstheme="minorHAnsi"/>
          <w:lang w:val="en-US"/>
        </w:rPr>
        <w:t>hen,</w:t>
      </w:r>
      <w:r w:rsidR="00E51E8D" w:rsidRPr="001F46B0">
        <w:rPr>
          <w:rFonts w:cstheme="minorHAnsi"/>
          <w:bdr w:val="none" w:sz="0" w:space="0" w:color="auto" w:frame="1"/>
          <w:lang w:val="en-US"/>
        </w:rPr>
        <w:t xml:space="preserve"> </w:t>
      </w:r>
      <w:r w:rsidR="00E51E8D" w:rsidRPr="001F46B0">
        <w:rPr>
          <w:rFonts w:cstheme="minorHAnsi"/>
          <w:lang w:val="en-US"/>
        </w:rPr>
        <w:t>repeat subsequently for three ot</w:t>
      </w:r>
      <w:r w:rsidR="0050503E" w:rsidRPr="001F46B0">
        <w:rPr>
          <w:rFonts w:cstheme="minorHAnsi"/>
          <w:lang w:val="en-US"/>
        </w:rPr>
        <w:t>her numbers of guilds</w:t>
      </w:r>
      <w:r w:rsidR="00E51E8D" w:rsidRPr="001F46B0">
        <w:rPr>
          <w:rFonts w:cstheme="minorHAnsi"/>
          <w:lang w:val="en-US"/>
        </w:rPr>
        <w:t xml:space="preserve"> until 25.</w:t>
      </w:r>
      <w:r w:rsidR="001F46B0" w:rsidRPr="001F46B0">
        <w:rPr>
          <w:rFonts w:cstheme="minorHAnsi"/>
          <w:lang w:val="en-US"/>
        </w:rPr>
        <w:t xml:space="preserve"> </w:t>
      </w:r>
      <w:r w:rsidR="00207822">
        <w:rPr>
          <w:rFonts w:cstheme="minorHAnsi"/>
          <w:lang w:val="en-US"/>
        </w:rPr>
        <w:t xml:space="preserve">In large system; for </w:t>
      </w:r>
      <w:r w:rsidR="00207822" w:rsidRPr="007C74AA">
        <w:rPr>
          <w:rFonts w:cstheme="minorHAnsi"/>
          <w:i/>
          <w:lang w:val="en-US"/>
        </w:rPr>
        <w:t>g</w:t>
      </w:r>
      <w:r w:rsidR="00207822">
        <w:rPr>
          <w:rFonts w:cstheme="minorHAnsi"/>
          <w:lang w:val="en-US"/>
        </w:rPr>
        <w:t xml:space="preserve"> = 1</w:t>
      </w:r>
      <w:r w:rsidR="00207822" w:rsidRPr="0059297E">
        <w:rPr>
          <w:rFonts w:cstheme="minorHAnsi"/>
          <w:lang w:val="en-US"/>
        </w:rPr>
        <w:t xml:space="preserve">, </w:t>
      </w:r>
      <w:r w:rsidR="00207822">
        <w:rPr>
          <w:rFonts w:cstheme="minorHAnsi"/>
          <w:bdr w:val="none" w:sz="0" w:space="0" w:color="auto" w:frame="1"/>
          <w:lang w:val="en-US"/>
        </w:rPr>
        <w:t xml:space="preserve">set the </w:t>
      </w:r>
      <w:r w:rsidR="00207822" w:rsidRPr="0059297E">
        <w:rPr>
          <w:rFonts w:cstheme="minorHAnsi"/>
          <w:bdr w:val="none" w:sz="0" w:space="0" w:color="auto" w:frame="1"/>
          <w:lang w:val="en-US"/>
        </w:rPr>
        <w:t xml:space="preserve">seeds </w:t>
      </w:r>
      <w:r w:rsidR="00207822">
        <w:rPr>
          <w:rFonts w:cstheme="minorHAnsi"/>
          <w:bdr w:val="none" w:sz="0" w:space="0" w:color="auto" w:frame="1"/>
          <w:lang w:val="en-US"/>
        </w:rPr>
        <w:t xml:space="preserve">from one to five </w:t>
      </w:r>
      <w:r w:rsidR="00207822">
        <w:rPr>
          <w:rFonts w:cstheme="minorHAnsi"/>
          <w:lang w:val="en-US"/>
        </w:rPr>
        <w:t>for the initial conditions</w:t>
      </w:r>
      <w:r w:rsidR="00207822" w:rsidRPr="0059297E">
        <w:rPr>
          <w:rFonts w:cstheme="minorHAnsi"/>
          <w:lang w:val="en-US"/>
        </w:rPr>
        <w:t xml:space="preserve"> generated by </w:t>
      </w:r>
      <w:r w:rsidR="00207822">
        <w:rPr>
          <w:rFonts w:cstheme="minorHAnsi"/>
          <w:lang w:val="en-US"/>
        </w:rPr>
        <w:t xml:space="preserve">the </w:t>
      </w:r>
      <w:r w:rsidR="00207822" w:rsidRPr="0059297E">
        <w:rPr>
          <w:rFonts w:cstheme="minorHAnsi"/>
          <w:lang w:val="en-US"/>
        </w:rPr>
        <w:t>seed</w:t>
      </w:r>
      <w:r w:rsidR="00207822">
        <w:rPr>
          <w:rFonts w:cstheme="minorHAnsi"/>
          <w:lang w:val="en-US"/>
        </w:rPr>
        <w:t>s</w:t>
      </w:r>
      <w:r w:rsidR="00207822" w:rsidRPr="0059297E">
        <w:rPr>
          <w:rFonts w:cstheme="minorHAnsi"/>
          <w:lang w:val="en-US"/>
        </w:rPr>
        <w:t xml:space="preserve"> </w:t>
      </w:r>
      <w:r w:rsidR="00207822">
        <w:rPr>
          <w:rFonts w:cstheme="minorHAnsi"/>
          <w:lang w:val="en-US"/>
        </w:rPr>
        <w:t xml:space="preserve">from </w:t>
      </w:r>
      <w:r w:rsidR="00207822" w:rsidRPr="0059297E">
        <w:rPr>
          <w:rFonts w:cstheme="minorHAnsi"/>
          <w:lang w:val="en-US"/>
        </w:rPr>
        <w:t>one</w:t>
      </w:r>
      <w:r w:rsidR="00207822">
        <w:rPr>
          <w:rFonts w:cstheme="minorHAnsi"/>
          <w:bdr w:val="none" w:sz="0" w:space="0" w:color="auto" w:frame="1"/>
          <w:lang w:val="en-US"/>
        </w:rPr>
        <w:t xml:space="preserve"> to five;</w:t>
      </w:r>
      <w:r w:rsidR="00207822" w:rsidRPr="0059297E">
        <w:rPr>
          <w:rFonts w:cstheme="minorHAnsi"/>
          <w:bdr w:val="none" w:sz="0" w:space="0" w:color="auto" w:frame="1"/>
          <w:lang w:val="en-US"/>
        </w:rPr>
        <w:t xml:space="preserve"> </w:t>
      </w:r>
      <w:r w:rsidR="00207822">
        <w:rPr>
          <w:rFonts w:cstheme="minorHAnsi"/>
          <w:lang w:val="en-US"/>
        </w:rPr>
        <w:t xml:space="preserve">for </w:t>
      </w:r>
      <w:r w:rsidR="00207822" w:rsidRPr="007A1947">
        <w:rPr>
          <w:rFonts w:cstheme="minorHAnsi"/>
          <w:i/>
          <w:lang w:val="en-US"/>
        </w:rPr>
        <w:t>g</w:t>
      </w:r>
      <w:r w:rsidR="00207822">
        <w:rPr>
          <w:rFonts w:cstheme="minorHAnsi"/>
          <w:lang w:val="en-US"/>
        </w:rPr>
        <w:t xml:space="preserve"> &gt;= 8</w:t>
      </w:r>
      <w:r w:rsidR="00207822" w:rsidRPr="0059297E">
        <w:rPr>
          <w:rFonts w:cstheme="minorHAnsi"/>
          <w:lang w:val="en-US"/>
        </w:rPr>
        <w:t xml:space="preserve">, set the seeds from one </w:t>
      </w:r>
      <w:r w:rsidR="00207822">
        <w:rPr>
          <w:rFonts w:cstheme="minorHAnsi"/>
          <w:lang w:val="en-US"/>
        </w:rPr>
        <w:t xml:space="preserve">to five using only the first population size of guilds in each </w:t>
      </w:r>
      <w:ins w:id="27" w:author="UAB" w:date="2021-03-03T10:33:00Z">
        <w:r w:rsidR="004F1745">
          <w:rPr>
            <w:rFonts w:cstheme="minorHAnsi"/>
            <w:lang w:val="en-US"/>
          </w:rPr>
          <w:t>environmental niche</w:t>
        </w:r>
      </w:ins>
      <w:del w:id="28" w:author="UAB" w:date="2021-03-03T10:33:00Z">
        <w:r w:rsidR="00207822" w:rsidDel="004F1745">
          <w:rPr>
            <w:rFonts w:cstheme="minorHAnsi"/>
            <w:lang w:val="en-US"/>
          </w:rPr>
          <w:delText>habitat association</w:delText>
        </w:r>
      </w:del>
      <w:r w:rsidR="00207822">
        <w:rPr>
          <w:rFonts w:cstheme="minorHAnsi"/>
          <w:lang w:val="en-US"/>
        </w:rPr>
        <w:t xml:space="preserve"> of guilds</w:t>
      </w:r>
      <w:r w:rsidR="00207822" w:rsidRPr="001F46B0">
        <w:rPr>
          <w:rFonts w:cstheme="minorHAnsi"/>
          <w:lang w:val="en-US"/>
        </w:rPr>
        <w:t>.</w:t>
      </w:r>
    </w:p>
    <w:p w:rsidR="00E51E8D" w:rsidRDefault="007D3994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 w:rsidRPr="003D4AA8">
        <w:rPr>
          <w:rFonts w:cstheme="minorHAnsi"/>
          <w:lang w:val="en-GB"/>
        </w:rPr>
        <w:t xml:space="preserve"> </w:t>
      </w:r>
      <w:r w:rsidR="007A1947">
        <w:rPr>
          <w:rFonts w:cstheme="minorHAnsi"/>
          <w:lang w:val="en-US"/>
        </w:rPr>
        <w:t>I</w:t>
      </w:r>
      <w:r w:rsidR="001F46B0" w:rsidRPr="001F46B0">
        <w:rPr>
          <w:rFonts w:cstheme="minorHAnsi"/>
          <w:lang w:val="en-US"/>
        </w:rPr>
        <w:t xml:space="preserve">n the small system with </w:t>
      </w:r>
      <w:r w:rsidR="001F46B0" w:rsidRPr="001F46B0">
        <w:rPr>
          <w:rFonts w:cstheme="minorHAnsi"/>
          <w:lang w:val="en-GB"/>
        </w:rPr>
        <w:t xml:space="preserve">dispersal rate </w:t>
      </w:r>
      <w:r w:rsidR="001F46B0" w:rsidRPr="007D3994">
        <w:rPr>
          <w:rFonts w:cstheme="minorHAnsi"/>
          <w:i/>
          <w:lang w:val="en-GB"/>
        </w:rPr>
        <w:t>m</w:t>
      </w:r>
      <w:r w:rsidR="00AA0FB9">
        <w:rPr>
          <w:rFonts w:cstheme="minorHAnsi"/>
          <w:lang w:val="en-GB"/>
        </w:rPr>
        <w:t xml:space="preserve"> = 0.09</w:t>
      </w:r>
      <w:r w:rsidR="001F46B0" w:rsidRPr="001F46B0">
        <w:rPr>
          <w:rFonts w:cstheme="minorHAnsi"/>
          <w:lang w:val="en-GB"/>
        </w:rPr>
        <w:t xml:space="preserve"> </w:t>
      </w:r>
      <w:r w:rsidR="00E31718">
        <w:rPr>
          <w:rFonts w:cstheme="minorHAnsi"/>
          <w:lang w:val="en-GB"/>
        </w:rPr>
        <w:t xml:space="preserve">and </w:t>
      </w:r>
      <w:r w:rsidR="006231B7">
        <w:rPr>
          <w:rFonts w:cstheme="minorHAnsi"/>
          <w:lang w:val="en-GB"/>
        </w:rPr>
        <w:t xml:space="preserve">16 humps environmental gradient. For </w:t>
      </w:r>
      <w:r w:rsidR="006231B7" w:rsidRPr="006231B7">
        <w:rPr>
          <w:rFonts w:cstheme="minorHAnsi"/>
          <w:i/>
          <w:lang w:val="en-GB"/>
        </w:rPr>
        <w:t>g</w:t>
      </w:r>
      <w:r w:rsidR="006231B7">
        <w:rPr>
          <w:rFonts w:cstheme="minorHAnsi"/>
          <w:lang w:val="en-GB"/>
        </w:rPr>
        <w:t xml:space="preserve"> = 40</w:t>
      </w:r>
      <w:r w:rsidR="00E31718">
        <w:rPr>
          <w:rFonts w:cstheme="minorHAnsi"/>
          <w:lang w:val="en-GB"/>
        </w:rPr>
        <w:t>,</w:t>
      </w:r>
      <w:r w:rsidR="001F46B0">
        <w:rPr>
          <w:rFonts w:cstheme="minorHAnsi"/>
          <w:lang w:val="en-GB"/>
        </w:rPr>
        <w:t xml:space="preserve"> </w:t>
      </w:r>
      <w:r w:rsidR="00216472">
        <w:rPr>
          <w:rFonts w:cstheme="minorHAnsi"/>
          <w:lang w:val="en-GB"/>
        </w:rPr>
        <w:t xml:space="preserve">using </w:t>
      </w:r>
      <w:r w:rsidR="00A147DD">
        <w:rPr>
          <w:rFonts w:cstheme="minorHAnsi"/>
          <w:lang w:val="en-US"/>
        </w:rPr>
        <w:t xml:space="preserve">the third </w:t>
      </w:r>
      <w:ins w:id="29" w:author="UAB" w:date="2021-03-03T10:34:00Z">
        <w:r w:rsidR="004F1745">
          <w:rPr>
            <w:rFonts w:cstheme="minorHAnsi"/>
            <w:lang w:val="en-US"/>
          </w:rPr>
          <w:t>environmental niche</w:t>
        </w:r>
      </w:ins>
      <w:del w:id="30" w:author="UAB" w:date="2021-03-03T10:34:00Z">
        <w:r w:rsidR="00A147DD" w:rsidDel="004F1745">
          <w:rPr>
            <w:rFonts w:cstheme="minorHAnsi"/>
            <w:lang w:val="en-US"/>
          </w:rPr>
          <w:delText>habitat association</w:delText>
        </w:r>
      </w:del>
      <w:r w:rsidR="00AA0FB9">
        <w:rPr>
          <w:rFonts w:cstheme="minorHAnsi"/>
          <w:lang w:val="en-US"/>
        </w:rPr>
        <w:t xml:space="preserve"> of guilds</w:t>
      </w:r>
      <w:r w:rsidR="00E31718">
        <w:rPr>
          <w:rFonts w:cstheme="minorHAnsi"/>
          <w:lang w:val="en-US"/>
        </w:rPr>
        <w:t>,</w:t>
      </w:r>
      <w:r w:rsidR="001F46B0" w:rsidRPr="001F46B0">
        <w:rPr>
          <w:rFonts w:cstheme="minorHAnsi"/>
          <w:lang w:val="en-US"/>
        </w:rPr>
        <w:t xml:space="preserve"> and </w:t>
      </w:r>
      <w:r w:rsidR="00A147DD">
        <w:rPr>
          <w:rFonts w:cstheme="minorHAnsi"/>
          <w:lang w:val="en-US"/>
        </w:rPr>
        <w:t>the third population size</w:t>
      </w:r>
      <w:r w:rsidR="006231B7">
        <w:rPr>
          <w:rFonts w:cstheme="minorHAnsi"/>
          <w:lang w:val="en-US"/>
        </w:rPr>
        <w:t xml:space="preserve"> of </w:t>
      </w:r>
      <w:r w:rsidR="001F46B0" w:rsidRPr="001F46B0">
        <w:rPr>
          <w:rFonts w:cstheme="minorHAnsi"/>
          <w:lang w:val="en-US"/>
        </w:rPr>
        <w:t>guilds.</w:t>
      </w:r>
    </w:p>
    <w:p w:rsidR="001F46B0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</w:p>
    <w:p w:rsidR="001F46B0" w:rsidRPr="00A21B85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A21B85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A21B85">
        <w:rPr>
          <w:rFonts w:eastAsia="Times New Roman" w:cstheme="minorHAnsi"/>
          <w:bdr w:val="none" w:sz="0" w:space="0" w:color="auto" w:frame="1"/>
          <w:lang w:val="en-US"/>
        </w:rPr>
        <w:t xml:space="preserve"> = 400</w:t>
      </w:r>
    </w:p>
    <w:p w:rsidR="001F46B0" w:rsidRPr="00A21B85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A21B85">
        <w:rPr>
          <w:rFonts w:eastAsia="Times New Roman" w:cstheme="minorHAnsi"/>
          <w:bdr w:val="none" w:sz="0" w:space="0" w:color="auto" w:frame="1"/>
          <w:lang w:val="en-US"/>
        </w:rPr>
        <w:lastRenderedPageBreak/>
        <w:t>JM = 6400</w:t>
      </w:r>
    </w:p>
    <w:p w:rsidR="001F46B0" w:rsidRPr="00A21B85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A21B85">
        <w:rPr>
          <w:rFonts w:eastAsia="Times New Roman" w:cstheme="minorHAnsi"/>
          <w:lang w:val="en-US"/>
        </w:rPr>
        <w:t>J = 16</w:t>
      </w:r>
    </w:p>
    <w:p w:rsidR="001F46B0" w:rsidRPr="00A21B85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A21B85">
        <w:rPr>
          <w:rFonts w:eastAsia="Times New Roman" w:cstheme="minorHAnsi"/>
          <w:bdr w:val="none" w:sz="0" w:space="0" w:color="auto" w:frame="1"/>
          <w:lang w:val="en-US"/>
        </w:rPr>
        <w:t>nu = 0.001</w:t>
      </w:r>
    </w:p>
    <w:p w:rsidR="001F46B0" w:rsidRPr="00A21B85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A21B85">
        <w:rPr>
          <w:rFonts w:eastAsia="Times New Roman" w:cstheme="minorHAnsi"/>
          <w:lang w:val="en-US"/>
        </w:rPr>
        <w:t>nb</w:t>
      </w:r>
      <w:proofErr w:type="spellEnd"/>
      <w:proofErr w:type="gramEnd"/>
      <w:r w:rsidRPr="00A21B85">
        <w:rPr>
          <w:rFonts w:eastAsia="Times New Roman" w:cstheme="minorHAnsi"/>
          <w:lang w:val="en-US"/>
        </w:rPr>
        <w:t xml:space="preserve"> &lt;- cell2nb(</w:t>
      </w:r>
      <w:proofErr w:type="spellStart"/>
      <w:r w:rsidRPr="00A21B85">
        <w:rPr>
          <w:rFonts w:eastAsia="Times New Roman" w:cstheme="minorHAnsi"/>
          <w:lang w:val="en-US"/>
        </w:rPr>
        <w:t>nrow</w:t>
      </w:r>
      <w:proofErr w:type="spellEnd"/>
      <w:r w:rsidRPr="00A21B85">
        <w:rPr>
          <w:rFonts w:eastAsia="Times New Roman" w:cstheme="minorHAnsi"/>
          <w:lang w:val="en-US"/>
        </w:rPr>
        <w:t xml:space="preserve">=20, </w:t>
      </w:r>
      <w:proofErr w:type="spellStart"/>
      <w:r w:rsidRPr="00A21B85">
        <w:rPr>
          <w:rFonts w:eastAsia="Times New Roman" w:cstheme="minorHAnsi"/>
          <w:lang w:val="en-US"/>
        </w:rPr>
        <w:t>ncol</w:t>
      </w:r>
      <w:proofErr w:type="spellEnd"/>
      <w:r w:rsidRPr="00A21B85">
        <w:rPr>
          <w:rFonts w:eastAsia="Times New Roman" w:cstheme="minorHAnsi"/>
          <w:lang w:val="en-US"/>
        </w:rPr>
        <w:t>=20, type="queen", torus=TRUE)</w:t>
      </w:r>
    </w:p>
    <w:p w:rsidR="001F46B0" w:rsidRPr="00A21B85" w:rsidRDefault="001F46B0" w:rsidP="001F46B0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A21B85">
        <w:rPr>
          <w:rFonts w:asciiTheme="minorHAnsi" w:hAnsiTheme="minorHAnsi" w:cstheme="minorHAnsi"/>
          <w:sz w:val="22"/>
          <w:szCs w:val="22"/>
          <w:lang w:val="en-US"/>
        </w:rPr>
        <w:t>nb.mat</w:t>
      </w:r>
      <w:proofErr w:type="spellEnd"/>
      <w:r w:rsidRPr="00A21B85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gramStart"/>
      <w:r w:rsidRPr="00A21B85">
        <w:rPr>
          <w:rFonts w:asciiTheme="minorHAnsi" w:hAnsiTheme="minorHAnsi" w:cstheme="minorHAnsi"/>
          <w:sz w:val="22"/>
          <w:szCs w:val="22"/>
          <w:lang w:val="en-US"/>
        </w:rPr>
        <w:t>nb2mat(</w:t>
      </w:r>
      <w:proofErr w:type="spellStart"/>
      <w:proofErr w:type="gramEnd"/>
      <w:r w:rsidRPr="00A21B85">
        <w:rPr>
          <w:rFonts w:asciiTheme="minorHAnsi" w:hAnsiTheme="minorHAnsi" w:cstheme="minorHAnsi"/>
          <w:sz w:val="22"/>
          <w:szCs w:val="22"/>
          <w:lang w:val="en-US"/>
        </w:rPr>
        <w:t>nb</w:t>
      </w:r>
      <w:proofErr w:type="spellEnd"/>
      <w:r w:rsidRPr="00A21B85">
        <w:rPr>
          <w:rFonts w:asciiTheme="minorHAnsi" w:hAnsiTheme="minorHAnsi" w:cstheme="minorHAnsi"/>
          <w:sz w:val="22"/>
          <w:szCs w:val="22"/>
          <w:lang w:val="en-US"/>
        </w:rPr>
        <w:t>, style="W")</w:t>
      </w:r>
    </w:p>
    <w:p w:rsidR="001F46B0" w:rsidRPr="0059297E" w:rsidRDefault="001F46B0" w:rsidP="001F46B0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A21B85">
        <w:rPr>
          <w:rFonts w:asciiTheme="minorHAnsi" w:hAnsiTheme="minorHAnsi" w:cstheme="minorHAnsi"/>
          <w:sz w:val="22"/>
          <w:szCs w:val="22"/>
          <w:lang w:val="en-US"/>
        </w:rPr>
        <w:t>landscape</w:t>
      </w:r>
      <w:proofErr w:type="gramEnd"/>
      <w:r w:rsidRPr="00A21B85">
        <w:rPr>
          <w:rFonts w:asciiTheme="minorHAnsi" w:hAnsiTheme="minorHAnsi" w:cstheme="minorHAnsi"/>
          <w:sz w:val="22"/>
          <w:szCs w:val="22"/>
          <w:lang w:val="en-US"/>
        </w:rPr>
        <w:t xml:space="preserve"> &lt;- read.csv("landscape.</w:t>
      </w:r>
      <w:r w:rsidRPr="00A21B85">
        <w:rPr>
          <w:rFonts w:asciiTheme="minorHAnsi" w:hAnsiTheme="minorHAnsi" w:cstheme="minorHAnsi"/>
          <w:color w:val="FF0000"/>
          <w:sz w:val="22"/>
          <w:szCs w:val="22"/>
          <w:lang w:val="en-US"/>
        </w:rPr>
        <w:t>hump16</w:t>
      </w:r>
      <w:r w:rsidRPr="00A21B85">
        <w:rPr>
          <w:rFonts w:asciiTheme="minorHAnsi" w:hAnsiTheme="minorHAnsi" w:cstheme="minorHAnsi"/>
          <w:sz w:val="22"/>
          <w:szCs w:val="22"/>
          <w:lang w:val="en-US"/>
        </w:rPr>
        <w:t>.csv</w:t>
      </w:r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1F46B0" w:rsidRPr="0059297E" w:rsidRDefault="001F46B0" w:rsidP="001F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proofErr w:type="spellStart"/>
      <w:r w:rsidRPr="0059297E">
        <w:rPr>
          <w:rFonts w:eastAsia="Times New Roman" w:cstheme="minorHAnsi"/>
          <w:lang w:val="en-US"/>
        </w:rPr>
        <w:t>landscape.center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gramStart"/>
      <w:r w:rsidRPr="0059297E">
        <w:rPr>
          <w:rFonts w:eastAsia="Times New Roman" w:cstheme="minorHAnsi"/>
          <w:lang w:val="en-US"/>
        </w:rPr>
        <w:t>landscape[</w:t>
      </w:r>
      <w:proofErr w:type="spellStart"/>
      <w:proofErr w:type="gramEnd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15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15, ]</w:t>
      </w:r>
    </w:p>
    <w:p w:rsidR="001F46B0" w:rsidRPr="0059297E" w:rsidRDefault="001F46B0" w:rsidP="001F4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 xml:space="preserve"> &lt;- </w:t>
      </w:r>
      <w:proofErr w:type="gramStart"/>
      <w:r w:rsidRPr="0059297E">
        <w:rPr>
          <w:rFonts w:cstheme="minorHAnsi"/>
          <w:lang w:val="en-US"/>
        </w:rPr>
        <w:t>read.csv(</w:t>
      </w:r>
      <w:proofErr w:type="gramEnd"/>
      <w:r w:rsidRPr="0059297E">
        <w:rPr>
          <w:rFonts w:cstheme="minorHAnsi"/>
          <w:lang w:val="en-US"/>
        </w:rPr>
        <w:t xml:space="preserve">"PCNM.pos.center.csv",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1F46B0" w:rsidRPr="0059297E" w:rsidRDefault="001F46B0" w:rsidP="001F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spellStart"/>
      <w:r w:rsidRPr="0059297E">
        <w:rPr>
          <w:rFonts w:cstheme="minorHAnsi"/>
          <w:lang w:val="en-US"/>
        </w:rPr>
        <w:t>E.trans.center</w:t>
      </w:r>
      <w:proofErr w:type="spellEnd"/>
      <w:r w:rsidRPr="0059297E">
        <w:rPr>
          <w:rFonts w:cstheme="minorHAnsi"/>
          <w:lang w:val="en-US"/>
        </w:rPr>
        <w:t xml:space="preserve"> &lt;- </w:t>
      </w:r>
      <w:proofErr w:type="gramStart"/>
      <w:r w:rsidRPr="0059297E">
        <w:rPr>
          <w:rFonts w:cstheme="minorHAnsi"/>
          <w:lang w:val="en-US"/>
        </w:rPr>
        <w:t>read.csv(</w:t>
      </w:r>
      <w:proofErr w:type="gramEnd"/>
      <w:r w:rsidRPr="0059297E">
        <w:rPr>
          <w:rFonts w:cstheme="minorHAnsi"/>
          <w:lang w:val="en-US"/>
        </w:rPr>
        <w:t>"E.trans.</w:t>
      </w:r>
      <w:r>
        <w:rPr>
          <w:rFonts w:cstheme="minorHAnsi"/>
          <w:color w:val="FF0000"/>
          <w:lang w:val="en-US"/>
        </w:rPr>
        <w:t>hump16</w:t>
      </w:r>
      <w:r w:rsidRPr="0059297E">
        <w:rPr>
          <w:rFonts w:cstheme="minorHAnsi"/>
          <w:color w:val="FF0000"/>
          <w:lang w:val="en-US"/>
        </w:rPr>
        <w:t>.center</w:t>
      </w:r>
      <w:r w:rsidRPr="0059297E">
        <w:rPr>
          <w:rFonts w:cstheme="minorHAnsi"/>
          <w:lang w:val="en-US"/>
        </w:rPr>
        <w:t xml:space="preserve">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E51E8D" w:rsidRPr="0059297E" w:rsidRDefault="00E51E8D" w:rsidP="00E51E8D">
      <w:pPr>
        <w:pStyle w:val="HTMLconformatoprevio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proofErr w:type="spellStart"/>
      <w:proofErr w:type="gramStart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set.seed</w:t>
      </w:r>
      <w:proofErr w:type="spellEnd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(</w:t>
      </w:r>
      <w:proofErr w:type="gramEnd"/>
      <w:r w:rsidR="000F6EC9">
        <w:rPr>
          <w:rFonts w:asciiTheme="minorHAnsi" w:hAnsiTheme="minorHAnsi" w:cstheme="minorHAnsi"/>
          <w:color w:val="FF0000"/>
          <w:sz w:val="22"/>
          <w:szCs w:val="22"/>
          <w:lang w:val="en-US"/>
        </w:rPr>
        <w:t>13</w:t>
      </w:r>
      <w:r w:rsidR="00E94590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) # 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>T</w:t>
      </w:r>
      <w:r w:rsidR="00F96CFF">
        <w:rPr>
          <w:rFonts w:asciiTheme="minorHAnsi" w:hAnsiTheme="minorHAnsi" w:cstheme="minorHAnsi"/>
          <w:color w:val="FF0000"/>
          <w:sz w:val="22"/>
          <w:szCs w:val="22"/>
          <w:lang w:val="en-US"/>
        </w:rPr>
        <w:t>he seeds from one to 25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were used</w:t>
      </w:r>
      <w:r w:rsidR="00F96CFF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. 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>The seed was</w:t>
      </w:r>
      <w:r w:rsidR="00A147DD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13</w:t>
      </w:r>
      <w:r w:rsidR="00E94590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for this scenario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>.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pool.t0 &lt;- </w:t>
      </w: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"pool.t0.csv",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data.frame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ind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= 1:JM, locations =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complete_ra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(N = JM,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num_arms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=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))</w:t>
      </w:r>
    </w:p>
    <w:p w:rsidR="00E51E8D" w:rsidRPr="0059297E" w:rsidRDefault="00E51E8D" w:rsidP="00E51E8D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LC.t0 &lt;- </w:t>
      </w: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dcast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pool,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locations~ind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, length) [,-1]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eastAsia="Times New Roman" w:cstheme="minorHAnsi"/>
          <w:lang w:val="en-US"/>
        </w:rPr>
        <w:t>write.csv(</w:t>
      </w:r>
      <w:proofErr w:type="gramEnd"/>
      <w:r w:rsidRPr="0059297E">
        <w:rPr>
          <w:rFonts w:eastAsia="Times New Roman" w:cstheme="minorHAnsi"/>
          <w:lang w:val="en-US"/>
        </w:rPr>
        <w:t>pool, file = "pool.csv")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eastAsia="Times New Roman" w:cstheme="minorHAnsi"/>
          <w:lang w:val="en-US"/>
        </w:rPr>
        <w:t>write.csv(</w:t>
      </w:r>
      <w:proofErr w:type="gramEnd"/>
      <w:r w:rsidRPr="0059297E">
        <w:rPr>
          <w:rFonts w:eastAsia="Times New Roman" w:cstheme="minorHAnsi"/>
          <w:lang w:val="en-US"/>
        </w:rPr>
        <w:t>LC.t0, file = "LC.t0.csv")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lang w:val="en-US"/>
        </w:rPr>
        <w:t xml:space="preserve">LC.t0.center &lt;- </w:t>
      </w:r>
      <w:proofErr w:type="gramStart"/>
      <w:r w:rsidRPr="0059297E">
        <w:rPr>
          <w:rFonts w:eastAsia="Times New Roman" w:cstheme="minorHAnsi"/>
          <w:lang w:val="en-US"/>
        </w:rPr>
        <w:t>LC.t0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proofErr w:type="gramEnd"/>
      <w:r w:rsidRPr="0059297E">
        <w:rPr>
          <w:rFonts w:eastAsia="Times New Roman" w:cstheme="minorHAnsi"/>
          <w:lang w:val="en-US"/>
        </w:rPr>
        <w:t>which(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15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15)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, 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LC.t0.center.no0 &lt;- </w:t>
      </w: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LC.t0.center[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,which(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pool.t0.center &lt;- </w:t>
      </w: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pool.t0[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(LC.t0.center)==0), 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</w:t>
      </w: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pool[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(LC.t0.center)==0), 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eastAsia="Times New Roman" w:cstheme="minorHAnsi"/>
          <w:lang w:val="en-US"/>
        </w:rPr>
        <w:t xml:space="preserve">divpart.in &lt;- </w:t>
      </w:r>
      <w:proofErr w:type="gramStart"/>
      <w:r w:rsidRPr="0059297E">
        <w:rPr>
          <w:rFonts w:eastAsia="Times New Roman" w:cstheme="minorHAnsi"/>
          <w:lang w:val="en-US"/>
        </w:rPr>
        <w:t>fn.divpart.in(</w:t>
      </w:r>
      <w:proofErr w:type="gramEnd"/>
      <w:r w:rsidRPr="0059297E">
        <w:rPr>
          <w:rFonts w:eastAsia="Times New Roman" w:cstheme="minorHAnsi"/>
          <w:lang w:val="en-US"/>
        </w:rPr>
        <w:t>pool.t0=pool.t0.center, pool=</w:t>
      </w:r>
      <w:proofErr w:type="spellStart"/>
      <w:r w:rsidRPr="0059297E">
        <w:rPr>
          <w:rFonts w:eastAsia="Times New Roman" w:cstheme="minorHAnsi"/>
          <w:lang w:val="en-US"/>
        </w:rPr>
        <w:t>pool.center</w:t>
      </w:r>
      <w:proofErr w:type="spellEnd"/>
      <w:r w:rsidRPr="0059297E">
        <w:rPr>
          <w:rFonts w:eastAsia="Times New Roman" w:cstheme="minorHAnsi"/>
          <w:lang w:val="en-US"/>
        </w:rPr>
        <w:t>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write.csv(divpart.in, file = "divpart.in.csv")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lang w:val="en-US"/>
        </w:rPr>
      </w:pPr>
      <w:r w:rsidRPr="0059297E">
        <w:rPr>
          <w:rFonts w:cstheme="minorHAnsi"/>
          <w:bdr w:val="none" w:sz="0" w:space="0" w:color="auto" w:frame="1"/>
          <w:lang w:val="en-US"/>
        </w:rPr>
        <w:t xml:space="preserve">varpart.in &lt;- </w:t>
      </w:r>
      <w:proofErr w:type="gramStart"/>
      <w:r w:rsidRPr="0059297E">
        <w:rPr>
          <w:rFonts w:cstheme="minorHAnsi"/>
          <w:bdr w:val="none" w:sz="0" w:space="0" w:color="auto" w:frame="1"/>
          <w:lang w:val="en-US"/>
        </w:rPr>
        <w:t>fn.varpart.in</w:t>
      </w:r>
      <w:r w:rsidRPr="0059297E">
        <w:rPr>
          <w:rFonts w:cstheme="minorHAnsi"/>
          <w:lang w:val="en-US"/>
        </w:rPr>
        <w:t>(</w:t>
      </w:r>
      <w:proofErr w:type="spellStart"/>
      <w:proofErr w:type="gramEnd"/>
      <w:r w:rsidRPr="0059297E">
        <w:rPr>
          <w:rFonts w:cstheme="minorHAnsi"/>
          <w:lang w:val="en-US"/>
        </w:rPr>
        <w:t>PCNM.pos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 xml:space="preserve">, </w:t>
      </w:r>
      <w:proofErr w:type="spellStart"/>
      <w:r w:rsidRPr="0059297E">
        <w:rPr>
          <w:rFonts w:cstheme="minorHAnsi"/>
          <w:lang w:val="en-US"/>
        </w:rPr>
        <w:t>E.trans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E.trans.center</w:t>
      </w:r>
      <w:proofErr w:type="spellEnd"/>
      <w:r w:rsidRPr="0059297E">
        <w:rPr>
          <w:rFonts w:cstheme="minorHAnsi"/>
          <w:lang w:val="en-US"/>
        </w:rPr>
        <w:t>, pool=</w:t>
      </w:r>
      <w:proofErr w:type="spellStart"/>
      <w:r w:rsidRPr="0059297E">
        <w:rPr>
          <w:rFonts w:cstheme="minorHAnsi"/>
          <w:lang w:val="en-US"/>
        </w:rPr>
        <w:t>pool.center</w:t>
      </w:r>
      <w:proofErr w:type="spellEnd"/>
      <w:r w:rsidRPr="0059297E">
        <w:rPr>
          <w:rFonts w:cstheme="minorHAnsi"/>
          <w:lang w:val="en-US"/>
        </w:rPr>
        <w:t>, pool.t0=pool.t0.center)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write.csv(varpart.in, file = "varpart.in.csv")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Conditions</w:t>
      </w:r>
      <w:r w:rsidRPr="0059297E">
        <w:rPr>
          <w:rFonts w:eastAsia="Times New Roman" w:cstheme="minorHAnsi"/>
          <w:lang w:val="en-US"/>
        </w:rPr>
        <w:t xml:space="preserve">.t0 &lt;- </w:t>
      </w:r>
      <w:proofErr w:type="gramStart"/>
      <w:r w:rsidRPr="0059297E">
        <w:rPr>
          <w:rFonts w:eastAsia="Times New Roman" w:cstheme="minorHAnsi"/>
          <w:lang w:val="en-US"/>
        </w:rPr>
        <w:t>list(</w:t>
      </w:r>
      <w:proofErr w:type="spellStart"/>
      <w:proofErr w:type="gramEnd"/>
      <w:r w:rsidRPr="0059297E">
        <w:rPr>
          <w:rFonts w:eastAsia="Times New Roman" w:cstheme="minorHAnsi"/>
          <w:lang w:val="en-US"/>
        </w:rPr>
        <w:t>n.new.sp</w:t>
      </w:r>
      <w:proofErr w:type="spellEnd"/>
      <w:r w:rsidRPr="0059297E">
        <w:rPr>
          <w:rFonts w:eastAsia="Times New Roman" w:cstheme="minorHAnsi"/>
          <w:lang w:val="en-US"/>
        </w:rPr>
        <w:t xml:space="preserve"> = 0, </w:t>
      </w:r>
      <w:proofErr w:type="spellStart"/>
      <w:r w:rsidRPr="0059297E">
        <w:rPr>
          <w:rFonts w:eastAsia="Times New Roman" w:cstheme="minorHAnsi"/>
          <w:lang w:val="en-US"/>
        </w:rPr>
        <w:t>n.extinction</w:t>
      </w:r>
      <w:proofErr w:type="spellEnd"/>
      <w:r w:rsidRPr="0059297E">
        <w:rPr>
          <w:rFonts w:eastAsia="Times New Roman" w:cstheme="minorHAnsi"/>
          <w:lang w:val="en-US"/>
        </w:rPr>
        <w:t xml:space="preserve"> = 0, </w:t>
      </w:r>
      <w:proofErr w:type="spellStart"/>
      <w:r w:rsidRPr="0059297E">
        <w:rPr>
          <w:rFonts w:eastAsia="Times New Roman" w:cstheme="minorHAnsi"/>
          <w:lang w:val="en-US"/>
        </w:rPr>
        <w:t>species.richness</w:t>
      </w:r>
      <w:proofErr w:type="spellEnd"/>
      <w:r w:rsidRPr="0059297E">
        <w:rPr>
          <w:rFonts w:eastAsia="Times New Roman" w:cstheme="minorHAnsi"/>
          <w:lang w:val="en-US"/>
        </w:rPr>
        <w:t xml:space="preserve"> = length(unique(pool.t0$species)), </w:t>
      </w:r>
      <w:proofErr w:type="spellStart"/>
      <w:r w:rsidRPr="0059297E">
        <w:rPr>
          <w:rFonts w:eastAsia="Times New Roman" w:cstheme="minorHAnsi"/>
          <w:lang w:val="en-US"/>
        </w:rPr>
        <w:t>n.ancestors</w:t>
      </w:r>
      <w:proofErr w:type="spellEnd"/>
      <w:r w:rsidRPr="0059297E">
        <w:rPr>
          <w:rFonts w:eastAsia="Times New Roman" w:cstheme="minorHAnsi"/>
          <w:lang w:val="en-US"/>
        </w:rPr>
        <w:t xml:space="preserve"> = </w:t>
      </w:r>
      <w:proofErr w:type="spellStart"/>
      <w:r w:rsidRPr="0059297E">
        <w:rPr>
          <w:rFonts w:eastAsia="Times New Roman" w:cstheme="minorHAnsi"/>
          <w:lang w:val="en-US"/>
        </w:rPr>
        <w:t>nrow</w:t>
      </w:r>
      <w:proofErr w:type="spellEnd"/>
      <w:r w:rsidRPr="0059297E">
        <w:rPr>
          <w:rFonts w:eastAsia="Times New Roman" w:cstheme="minorHAnsi"/>
          <w:lang w:val="en-US"/>
        </w:rPr>
        <w:t xml:space="preserve">(pool.t0), </w:t>
      </w:r>
      <w:proofErr w:type="spellStart"/>
      <w:r w:rsidRPr="0059297E">
        <w:rPr>
          <w:rFonts w:eastAsia="Times New Roman" w:cstheme="minorHAnsi"/>
          <w:lang w:val="en-US"/>
        </w:rPr>
        <w:t>n.groups</w:t>
      </w:r>
      <w:proofErr w:type="spellEnd"/>
      <w:r w:rsidRPr="0059297E">
        <w:rPr>
          <w:rFonts w:eastAsia="Times New Roman" w:cstheme="minorHAnsi"/>
          <w:lang w:val="en-US"/>
        </w:rPr>
        <w:t xml:space="preserve"> = length(unique(pool.t0$groups)), LC.t0=LC.t0, pool.t0=pool.t0)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B0F0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lang w:val="en-US"/>
        </w:rPr>
        <w:t>system.time</w:t>
      </w:r>
      <w:proofErr w:type="spellEnd"/>
      <w:r w:rsidRPr="0059297E">
        <w:rPr>
          <w:rFonts w:eastAsia="Times New Roman" w:cstheme="minorHAnsi"/>
          <w:lang w:val="en-US"/>
        </w:rPr>
        <w:t>(</w:t>
      </w:r>
      <w:proofErr w:type="spellStart"/>
      <w:proofErr w:type="gramEnd"/>
      <w:r w:rsidRPr="0059297E">
        <w:rPr>
          <w:rFonts w:eastAsia="Times New Roman" w:cstheme="minorHAnsi"/>
          <w:lang w:val="en-US"/>
        </w:rPr>
        <w:t>sim.result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r w:rsidRPr="0059297E">
        <w:rPr>
          <w:rFonts w:eastAsia="Times New Roman" w:cstheme="minorHAnsi"/>
          <w:lang w:val="en-US"/>
        </w:rPr>
        <w:t>fn.forward</w:t>
      </w:r>
      <w:proofErr w:type="spellEnd"/>
      <w:r w:rsidRPr="0059297E">
        <w:rPr>
          <w:rFonts w:eastAsia="Times New Roman" w:cstheme="minorHAnsi"/>
          <w:lang w:val="en-US"/>
        </w:rPr>
        <w:t xml:space="preserve">(Conditions.t0=Conditions.t0, E = </w:t>
      </w:r>
      <w:proofErr w:type="spellStart"/>
      <w:r w:rsidRPr="0059297E">
        <w:rPr>
          <w:rFonts w:eastAsia="Times New Roman" w:cstheme="minorHAnsi"/>
          <w:lang w:val="en-US"/>
        </w:rPr>
        <w:t>landscape$E</w:t>
      </w:r>
      <w:proofErr w:type="spellEnd"/>
      <w:r w:rsidRPr="0059297E">
        <w:rPr>
          <w:rFonts w:eastAsia="Times New Roman" w:cstheme="minorHAnsi"/>
          <w:lang w:val="en-US"/>
        </w:rPr>
        <w:t>, nu=nu, m=</w:t>
      </w:r>
      <w:r w:rsidR="00E94590">
        <w:rPr>
          <w:rFonts w:eastAsia="Times New Roman" w:cstheme="minorHAnsi"/>
          <w:color w:val="FF0000"/>
          <w:lang w:val="en-US"/>
        </w:rPr>
        <w:t>0.09</w:t>
      </w:r>
      <w:r w:rsidRPr="0059297E">
        <w:rPr>
          <w:rFonts w:eastAsia="Times New Roman" w:cstheme="minorHAnsi"/>
          <w:lang w:val="en-US"/>
        </w:rPr>
        <w:t xml:space="preserve">, </w:t>
      </w:r>
      <w:proofErr w:type="spellStart"/>
      <w:r w:rsidRPr="0059297E">
        <w:rPr>
          <w:rFonts w:eastAsia="Times New Roman" w:cstheme="minorHAnsi"/>
          <w:lang w:val="en-US"/>
        </w:rPr>
        <w:t>nb.mat</w:t>
      </w:r>
      <w:proofErr w:type="spellEnd"/>
      <w:r w:rsidRPr="0059297E">
        <w:rPr>
          <w:rFonts w:eastAsia="Times New Roman" w:cstheme="minorHAnsi"/>
          <w:lang w:val="en-US"/>
        </w:rPr>
        <w:t>=</w:t>
      </w:r>
      <w:proofErr w:type="spellStart"/>
      <w:r w:rsidRPr="0059297E">
        <w:rPr>
          <w:rFonts w:eastAsia="Times New Roman" w:cstheme="minorHAnsi"/>
          <w:lang w:val="en-US"/>
        </w:rPr>
        <w:t>nb.mat</w:t>
      </w:r>
      <w:proofErr w:type="spellEnd"/>
      <w:r w:rsidRPr="0059297E">
        <w:rPr>
          <w:rFonts w:eastAsia="Times New Roman" w:cstheme="minorHAnsi"/>
          <w:lang w:val="en-US"/>
        </w:rPr>
        <w:t xml:space="preserve">, </w:t>
      </w:r>
      <w:proofErr w:type="spellStart"/>
      <w:r w:rsidRPr="0059297E">
        <w:rPr>
          <w:rFonts w:eastAsia="Times New Roman" w:cstheme="minorHAnsi"/>
          <w:lang w:val="en-US"/>
        </w:rPr>
        <w:t>n.timestep</w:t>
      </w:r>
      <w:proofErr w:type="spellEnd"/>
      <w:r w:rsidRPr="0059297E">
        <w:rPr>
          <w:rFonts w:eastAsia="Times New Roman" w:cstheme="minorHAnsi"/>
          <w:lang w:val="en-US"/>
        </w:rPr>
        <w:t>=10000, keep = FALSE, stop = TRUE))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sim.result$Conditions$pool.t0, file = "pool.out.csv")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sim.result$Conditions$LC.t0, file = "LC.out.csv")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spellStart"/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sim.result$species.richness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file = "n.species.csv")</w:t>
      </w:r>
    </w:p>
    <w:p w:rsidR="00E51E8D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spellStart"/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sim.result$n.groups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file = "n.groups.csv")</w:t>
      </w:r>
    </w:p>
    <w:p w:rsidR="00CA7DB4" w:rsidRPr="00582DB4" w:rsidRDefault="00CA7DB4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proofErr w:type="spellStart"/>
      <w:proofErr w:type="gramStart"/>
      <w:r w:rsidRPr="005C5348">
        <w:rPr>
          <w:rFonts w:asciiTheme="minorHAnsi" w:hAnsiTheme="minorHAnsi" w:cstheme="minorHAnsi"/>
          <w:color w:val="FF0000"/>
          <w:sz w:val="22"/>
          <w:szCs w:val="22"/>
          <w:lang w:val="en-US"/>
        </w:rPr>
        <w:t>set.seed</w:t>
      </w:r>
      <w:proofErr w:type="spellEnd"/>
      <w:r w:rsidRPr="005C5348">
        <w:rPr>
          <w:rFonts w:asciiTheme="minorHAnsi" w:hAnsiTheme="minorHAnsi" w:cstheme="minorHAnsi"/>
          <w:color w:val="FF0000"/>
          <w:sz w:val="22"/>
          <w:szCs w:val="22"/>
          <w:lang w:val="en-US"/>
        </w:rPr>
        <w:t>(</w:t>
      </w:r>
      <w:proofErr w:type="gramEnd"/>
      <w:r w:rsidR="000F6EC9">
        <w:rPr>
          <w:rFonts w:asciiTheme="minorHAnsi" w:hAnsiTheme="minorHAnsi" w:cstheme="minorHAnsi"/>
          <w:color w:val="FF0000"/>
          <w:sz w:val="22"/>
          <w:szCs w:val="22"/>
          <w:lang w:val="en-US"/>
        </w:rPr>
        <w:t>13</w:t>
      </w:r>
      <w:r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) # </w:t>
      </w:r>
      <w:r w:rsidR="005C5348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Although </w:t>
      </w:r>
      <w:r w:rsidR="005C5348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 xml:space="preserve">the </w:t>
      </w:r>
      <w:proofErr w:type="spellStart"/>
      <w:r w:rsidR="005C5348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replicability</w:t>
      </w:r>
      <w:proofErr w:type="spellEnd"/>
      <w:r w:rsidR="005C5348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 xml:space="preserve"> of </w:t>
      </w:r>
      <w:proofErr w:type="spellStart"/>
      <w:r w:rsidR="005C5348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fn.varpart.out</w:t>
      </w:r>
      <w:proofErr w:type="spellEnd"/>
      <w:r w:rsidR="005C5348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 xml:space="preserve"> was not ensured,</w:t>
      </w:r>
      <w:r w:rsidR="005C5348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C85EC6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>the</w:t>
      </w:r>
      <w:r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same seed </w:t>
      </w:r>
      <w:r w:rsidR="0065531C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>was used</w:t>
      </w:r>
      <w:r w:rsidR="000F6EC9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as above</w:t>
      </w:r>
      <w:r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>.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pool.out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"pool.out.csv",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E51E8D" w:rsidRPr="0059297E" w:rsidRDefault="00E51E8D" w:rsidP="00E5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spellStart"/>
      <w:r w:rsidRPr="0059297E">
        <w:rPr>
          <w:rFonts w:cstheme="minorHAnsi"/>
          <w:lang w:val="en-US"/>
        </w:rPr>
        <w:t>LC.out</w:t>
      </w:r>
      <w:proofErr w:type="spellEnd"/>
      <w:r w:rsidRPr="0059297E">
        <w:rPr>
          <w:rFonts w:cstheme="minorHAnsi"/>
          <w:lang w:val="en-US"/>
        </w:rPr>
        <w:t xml:space="preserve"> &lt;- </w:t>
      </w:r>
      <w:proofErr w:type="gramStart"/>
      <w:r w:rsidRPr="0059297E">
        <w:rPr>
          <w:rFonts w:cstheme="minorHAnsi"/>
          <w:lang w:val="en-US"/>
        </w:rPr>
        <w:t>read.csv(</w:t>
      </w:r>
      <w:proofErr w:type="gramEnd"/>
      <w:r w:rsidRPr="0059297E">
        <w:rPr>
          <w:rFonts w:cstheme="minorHAnsi"/>
          <w:lang w:val="en-US"/>
        </w:rPr>
        <w:t xml:space="preserve">"LC.out.csv",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59297E">
        <w:rPr>
          <w:rFonts w:eastAsia="Times New Roman" w:cstheme="minorHAnsi"/>
          <w:lang w:val="en-US"/>
        </w:rPr>
        <w:t>LC.out.center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proofErr w:type="gramStart"/>
      <w:r w:rsidRPr="0059297E">
        <w:rPr>
          <w:rFonts w:eastAsia="Times New Roman" w:cstheme="minorHAnsi"/>
          <w:lang w:val="en-US"/>
        </w:rPr>
        <w:t>LC.out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proofErr w:type="gramEnd"/>
      <w:r w:rsidRPr="0059297E">
        <w:rPr>
          <w:rFonts w:eastAsia="Times New Roman" w:cstheme="minorHAnsi"/>
          <w:lang w:val="en-US"/>
        </w:rPr>
        <w:t>which(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15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15)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, 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LC.out.center.no0 &lt;- </w:t>
      </w: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,which(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)==0)]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</w:t>
      </w: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pool.out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)==0), ]</w:t>
      </w:r>
    </w:p>
    <w:p w:rsidR="00E51E8D" w:rsidRPr="0059297E" w:rsidRDefault="00E51E8D" w:rsidP="00E51E8D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divpart.out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spellStart"/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fn.divpart.out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pool.t0=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pool.out.center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LC.t0=LC.out.center.no0)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cstheme="minorHAnsi"/>
          <w:lang w:val="en-US"/>
        </w:rPr>
        <w:t>write.csv(</w:t>
      </w:r>
      <w:proofErr w:type="spellStart"/>
      <w:proofErr w:type="gramEnd"/>
      <w:r w:rsidRPr="0059297E">
        <w:rPr>
          <w:rFonts w:cstheme="minorHAnsi"/>
          <w:lang w:val="en-US"/>
        </w:rPr>
        <w:t>divpart.out</w:t>
      </w:r>
      <w:proofErr w:type="spellEnd"/>
      <w:r w:rsidRPr="0059297E">
        <w:rPr>
          <w:rFonts w:cstheme="minorHAnsi"/>
          <w:lang w:val="en-US"/>
        </w:rPr>
        <w:t>, file = "divpart.out.csv")</w:t>
      </w:r>
    </w:p>
    <w:p w:rsidR="00E51E8D" w:rsidRPr="0059297E" w:rsidRDefault="00E51E8D" w:rsidP="00E5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lang w:val="en-US"/>
        </w:rPr>
        <w:t>system.time</w:t>
      </w:r>
      <w:proofErr w:type="spellEnd"/>
      <w:r w:rsidRPr="0059297E">
        <w:rPr>
          <w:rFonts w:eastAsia="Times New Roman" w:cstheme="minorHAnsi"/>
          <w:lang w:val="en-US"/>
        </w:rPr>
        <w:t>(</w:t>
      </w:r>
      <w:proofErr w:type="spellStart"/>
      <w:proofErr w:type="gramEnd"/>
      <w:r w:rsidRPr="0059297E">
        <w:rPr>
          <w:rFonts w:eastAsia="Times New Roman" w:cstheme="minorHAnsi"/>
          <w:lang w:val="en-US"/>
        </w:rPr>
        <w:t>varpart.out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r w:rsidRPr="0059297E">
        <w:rPr>
          <w:rFonts w:cstheme="minorHAnsi"/>
          <w:lang w:val="en-US"/>
        </w:rPr>
        <w:t>fn.varpart.out</w:t>
      </w:r>
      <w:proofErr w:type="spellEnd"/>
      <w:r w:rsidRPr="0059297E">
        <w:rPr>
          <w:rFonts w:cstheme="minorHAnsi"/>
          <w:lang w:val="en-US"/>
        </w:rPr>
        <w:t>(</w:t>
      </w:r>
      <w:proofErr w:type="spellStart"/>
      <w:r w:rsidRPr="0059297E">
        <w:rPr>
          <w:rFonts w:cstheme="minorHAnsi"/>
          <w:lang w:val="en-US"/>
        </w:rPr>
        <w:t>PCNM.pos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>, landscape=</w:t>
      </w:r>
      <w:proofErr w:type="spellStart"/>
      <w:r w:rsidRPr="0059297E">
        <w:rPr>
          <w:rFonts w:cstheme="minorHAnsi"/>
          <w:lang w:val="en-US"/>
        </w:rPr>
        <w:t>landscape.center</w:t>
      </w:r>
      <w:proofErr w:type="spellEnd"/>
      <w:r w:rsidRPr="0059297E">
        <w:rPr>
          <w:rFonts w:cstheme="minorHAnsi"/>
          <w:lang w:val="en-US"/>
        </w:rPr>
        <w:t xml:space="preserve">, </w:t>
      </w:r>
      <w:proofErr w:type="spellStart"/>
      <w:r w:rsidRPr="0059297E">
        <w:rPr>
          <w:rFonts w:cstheme="minorHAnsi"/>
          <w:lang w:val="en-US"/>
        </w:rPr>
        <w:t>E.trans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E.trans.center</w:t>
      </w:r>
      <w:proofErr w:type="spellEnd"/>
      <w:r w:rsidRPr="0059297E">
        <w:rPr>
          <w:rFonts w:cstheme="minorHAnsi"/>
          <w:lang w:val="en-US"/>
        </w:rPr>
        <w:t>, pool.t0=</w:t>
      </w:r>
      <w:proofErr w:type="spellStart"/>
      <w:r w:rsidRPr="0059297E">
        <w:rPr>
          <w:rFonts w:cstheme="minorHAnsi"/>
          <w:lang w:val="en-US"/>
        </w:rPr>
        <w:t>pool.out.center</w:t>
      </w:r>
      <w:proofErr w:type="spellEnd"/>
      <w:r w:rsidRPr="0059297E">
        <w:rPr>
          <w:rFonts w:cstheme="minorHAnsi"/>
          <w:lang w:val="en-US"/>
        </w:rPr>
        <w:t>, LC.t0=LC.out.center.no0))</w:t>
      </w:r>
    </w:p>
    <w:p w:rsidR="00E51E8D" w:rsidRDefault="00E51E8D" w:rsidP="00E51E8D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59297E">
        <w:rPr>
          <w:rFonts w:cstheme="minorHAnsi"/>
          <w:lang w:val="en-US"/>
        </w:rPr>
        <w:t>write.csv(</w:t>
      </w:r>
      <w:proofErr w:type="spellStart"/>
      <w:proofErr w:type="gramEnd"/>
      <w:r w:rsidRPr="0059297E">
        <w:rPr>
          <w:rFonts w:cstheme="minorHAnsi"/>
          <w:lang w:val="en-US"/>
        </w:rPr>
        <w:t>varpart.out</w:t>
      </w:r>
      <w:proofErr w:type="spellEnd"/>
      <w:r w:rsidRPr="0059297E">
        <w:rPr>
          <w:rFonts w:cstheme="minorHAnsi"/>
          <w:lang w:val="en-US"/>
        </w:rPr>
        <w:t>, file = "varpart.out.csv")</w:t>
      </w:r>
    </w:p>
    <w:p w:rsidR="003752DE" w:rsidRDefault="003752DE" w:rsidP="00781C18">
      <w:pPr>
        <w:spacing w:after="0" w:line="240" w:lineRule="auto"/>
        <w:rPr>
          <w:lang w:val="en-US"/>
        </w:rPr>
      </w:pPr>
    </w:p>
    <w:p w:rsidR="00784352" w:rsidRDefault="00784352" w:rsidP="0078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r w:rsidRPr="003D4AA8">
        <w:rPr>
          <w:rFonts w:cstheme="minorHAnsi"/>
          <w:lang w:val="en-US"/>
        </w:rPr>
        <w:t>#</w:t>
      </w:r>
      <w:r w:rsidRPr="003D4AA8">
        <w:rPr>
          <w:rFonts w:cstheme="minorHAnsi"/>
          <w:lang w:val="en-GB"/>
        </w:rPr>
        <w:t xml:space="preserve"> </w:t>
      </w:r>
      <w:r w:rsidR="008D2829">
        <w:rPr>
          <w:rFonts w:cstheme="minorHAnsi"/>
          <w:lang w:val="en-US"/>
        </w:rPr>
        <w:t>I</w:t>
      </w:r>
      <w:r w:rsidRPr="001F46B0">
        <w:rPr>
          <w:rFonts w:cstheme="minorHAnsi"/>
          <w:lang w:val="en-US"/>
        </w:rPr>
        <w:t xml:space="preserve">n the </w:t>
      </w:r>
      <w:r>
        <w:rPr>
          <w:rFonts w:cstheme="minorHAnsi"/>
          <w:lang w:val="en-US"/>
        </w:rPr>
        <w:t>large</w:t>
      </w:r>
      <w:r w:rsidRPr="001F46B0">
        <w:rPr>
          <w:rFonts w:cstheme="minorHAnsi"/>
          <w:lang w:val="en-US"/>
        </w:rPr>
        <w:t xml:space="preserve"> system with </w:t>
      </w:r>
      <w:r w:rsidRPr="001F46B0">
        <w:rPr>
          <w:rFonts w:cstheme="minorHAnsi"/>
          <w:lang w:val="en-GB"/>
        </w:rPr>
        <w:t xml:space="preserve">dispersal rate </w:t>
      </w:r>
      <w:r w:rsidRPr="007D3994">
        <w:rPr>
          <w:rFonts w:cstheme="minorHAnsi"/>
          <w:i/>
          <w:lang w:val="en-GB"/>
        </w:rPr>
        <w:t>m</w:t>
      </w:r>
      <w:r>
        <w:rPr>
          <w:rFonts w:cstheme="minorHAnsi"/>
          <w:lang w:val="en-GB"/>
        </w:rPr>
        <w:t xml:space="preserve"> = 0.81</w:t>
      </w:r>
      <w:r w:rsidR="00AA0FB9">
        <w:rPr>
          <w:rFonts w:cstheme="minorHAnsi"/>
          <w:lang w:val="en-GB"/>
        </w:rPr>
        <w:t xml:space="preserve"> and</w:t>
      </w:r>
      <w:r w:rsidRPr="001F46B0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64</w:t>
      </w:r>
      <w:r w:rsidR="008D2829">
        <w:rPr>
          <w:rFonts w:cstheme="minorHAnsi"/>
          <w:lang w:val="en-GB"/>
        </w:rPr>
        <w:t xml:space="preserve"> humps environmental gradient. For </w:t>
      </w:r>
      <w:r w:rsidR="008D2829" w:rsidRPr="006231B7">
        <w:rPr>
          <w:rFonts w:cstheme="minorHAnsi"/>
          <w:i/>
          <w:lang w:val="en-GB"/>
        </w:rPr>
        <w:t>g</w:t>
      </w:r>
      <w:r w:rsidR="008D2829">
        <w:rPr>
          <w:rFonts w:cstheme="minorHAnsi"/>
          <w:lang w:val="en-GB"/>
        </w:rPr>
        <w:t xml:space="preserve"> = 40, </w:t>
      </w:r>
      <w:r w:rsidR="00AA0FB9">
        <w:rPr>
          <w:rFonts w:cstheme="minorHAnsi"/>
          <w:lang w:val="en-GB"/>
        </w:rPr>
        <w:t xml:space="preserve">using the </w:t>
      </w:r>
      <w:r w:rsidR="00AA0FB9">
        <w:rPr>
          <w:rFonts w:cstheme="minorHAnsi"/>
          <w:lang w:val="en-US"/>
        </w:rPr>
        <w:t>the first population size of guilds</w:t>
      </w:r>
      <w:r w:rsidR="00AA0FB9">
        <w:rPr>
          <w:rFonts w:cstheme="minorHAnsi"/>
          <w:lang w:val="en-GB"/>
        </w:rPr>
        <w:t xml:space="preserve"> </w:t>
      </w:r>
      <w:r w:rsidR="008D2829">
        <w:rPr>
          <w:rFonts w:cstheme="minorHAnsi"/>
          <w:lang w:val="en-GB"/>
        </w:rPr>
        <w:t>in</w:t>
      </w:r>
      <w:r>
        <w:rPr>
          <w:rFonts w:cstheme="minorHAnsi"/>
          <w:lang w:val="en-GB"/>
        </w:rPr>
        <w:t xml:space="preserve"> </w:t>
      </w:r>
      <w:r w:rsidR="004F6272">
        <w:rPr>
          <w:rFonts w:cstheme="minorHAnsi"/>
          <w:lang w:val="en-US"/>
        </w:rPr>
        <w:t>the third</w:t>
      </w:r>
      <w:r w:rsidRPr="001F46B0">
        <w:rPr>
          <w:rFonts w:cstheme="minorHAnsi"/>
          <w:lang w:val="en-US"/>
        </w:rPr>
        <w:t xml:space="preserve"> </w:t>
      </w:r>
      <w:ins w:id="31" w:author="UAB" w:date="2021-03-03T10:35:00Z">
        <w:r w:rsidR="004F1745">
          <w:rPr>
            <w:rFonts w:cstheme="minorHAnsi"/>
            <w:lang w:val="en-US"/>
          </w:rPr>
          <w:t>environmental niche</w:t>
        </w:r>
      </w:ins>
      <w:del w:id="32" w:author="UAB" w:date="2021-03-03T10:35:00Z">
        <w:r w:rsidRPr="001F46B0" w:rsidDel="004F1745">
          <w:rPr>
            <w:rFonts w:cstheme="minorHAnsi"/>
            <w:lang w:val="en-US"/>
          </w:rPr>
          <w:delText>habitat as</w:delText>
        </w:r>
        <w:r w:rsidDel="004F1745">
          <w:rPr>
            <w:rFonts w:cstheme="minorHAnsi"/>
            <w:lang w:val="en-US"/>
          </w:rPr>
          <w:delText>sociation</w:delText>
        </w:r>
      </w:del>
      <w:r w:rsidR="008D2829">
        <w:rPr>
          <w:rFonts w:cstheme="minorHAnsi"/>
          <w:lang w:val="en-US"/>
        </w:rPr>
        <w:t xml:space="preserve"> of guilds</w:t>
      </w:r>
      <w:r w:rsidRPr="001F46B0">
        <w:rPr>
          <w:rFonts w:cstheme="minorHAnsi"/>
          <w:lang w:val="en-US"/>
        </w:rPr>
        <w:t>.</w:t>
      </w:r>
    </w:p>
    <w:p w:rsidR="00B3401F" w:rsidRDefault="00B3401F" w:rsidP="00784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</w:p>
    <w:p w:rsidR="00B3401F" w:rsidRPr="003D4AA8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3D4AA8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3D4AA8">
        <w:rPr>
          <w:rFonts w:eastAsia="Times New Roman" w:cstheme="minorHAnsi"/>
          <w:bdr w:val="none" w:sz="0" w:space="0" w:color="auto" w:frame="1"/>
          <w:lang w:val="en-US"/>
        </w:rPr>
        <w:t xml:space="preserve"> = 1600</w:t>
      </w:r>
    </w:p>
    <w:p w:rsidR="00B3401F" w:rsidRPr="003D4AA8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>JM = 25600</w:t>
      </w:r>
    </w:p>
    <w:p w:rsidR="00B3401F" w:rsidRPr="003D4AA8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lang w:val="en-US"/>
        </w:rPr>
        <w:t>J = 16</w:t>
      </w:r>
    </w:p>
    <w:p w:rsidR="00B3401F" w:rsidRPr="003D4AA8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3D4AA8">
        <w:rPr>
          <w:rFonts w:eastAsia="Times New Roman" w:cstheme="minorHAnsi"/>
          <w:bdr w:val="none" w:sz="0" w:space="0" w:color="auto" w:frame="1"/>
          <w:lang w:val="en-US"/>
        </w:rPr>
        <w:t>nu = 0.001</w:t>
      </w:r>
    </w:p>
    <w:p w:rsidR="00B3401F" w:rsidRPr="003D4AA8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3D4AA8">
        <w:rPr>
          <w:rFonts w:eastAsia="Times New Roman" w:cstheme="minorHAnsi"/>
          <w:lang w:val="en-US"/>
        </w:rPr>
        <w:t>nb</w:t>
      </w:r>
      <w:proofErr w:type="spellEnd"/>
      <w:proofErr w:type="gramEnd"/>
      <w:r w:rsidRPr="003D4AA8">
        <w:rPr>
          <w:rFonts w:eastAsia="Times New Roman" w:cstheme="minorHAnsi"/>
          <w:lang w:val="en-US"/>
        </w:rPr>
        <w:t xml:space="preserve"> &lt;- cell2nb(</w:t>
      </w:r>
      <w:proofErr w:type="spellStart"/>
      <w:r w:rsidRPr="003D4AA8">
        <w:rPr>
          <w:rFonts w:eastAsia="Times New Roman" w:cstheme="minorHAnsi"/>
          <w:lang w:val="en-US"/>
        </w:rPr>
        <w:t>nrow</w:t>
      </w:r>
      <w:proofErr w:type="spellEnd"/>
      <w:r w:rsidRPr="003D4AA8">
        <w:rPr>
          <w:rFonts w:eastAsia="Times New Roman" w:cstheme="minorHAnsi"/>
          <w:lang w:val="en-US"/>
        </w:rPr>
        <w:t xml:space="preserve">=40, </w:t>
      </w:r>
      <w:proofErr w:type="spellStart"/>
      <w:r w:rsidRPr="003D4AA8">
        <w:rPr>
          <w:rFonts w:eastAsia="Times New Roman" w:cstheme="minorHAnsi"/>
          <w:lang w:val="en-US"/>
        </w:rPr>
        <w:t>ncol</w:t>
      </w:r>
      <w:proofErr w:type="spellEnd"/>
      <w:r w:rsidRPr="003D4AA8">
        <w:rPr>
          <w:rFonts w:eastAsia="Times New Roman" w:cstheme="minorHAnsi"/>
          <w:lang w:val="en-US"/>
        </w:rPr>
        <w:t>=40, type="queen", torus=TRUE)</w:t>
      </w:r>
    </w:p>
    <w:p w:rsidR="00B3401F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lang w:val="en-US"/>
        </w:rPr>
      </w:pPr>
      <w:proofErr w:type="spellStart"/>
      <w:r w:rsidRPr="003D4AA8">
        <w:rPr>
          <w:rFonts w:eastAsia="Times New Roman" w:cstheme="minorHAnsi"/>
          <w:lang w:val="en-US"/>
        </w:rPr>
        <w:t>nb.mat</w:t>
      </w:r>
      <w:proofErr w:type="spellEnd"/>
      <w:r w:rsidRPr="003D4AA8">
        <w:rPr>
          <w:rFonts w:eastAsia="Times New Roman" w:cstheme="minorHAnsi"/>
          <w:lang w:val="en-US"/>
        </w:rPr>
        <w:t xml:space="preserve"> &lt;- </w:t>
      </w:r>
      <w:proofErr w:type="gramStart"/>
      <w:r w:rsidRPr="003D4AA8">
        <w:rPr>
          <w:rFonts w:eastAsia="Times New Roman" w:cstheme="minorHAnsi"/>
          <w:lang w:val="en-US"/>
        </w:rPr>
        <w:t>nb2mat(</w:t>
      </w:r>
      <w:proofErr w:type="spellStart"/>
      <w:proofErr w:type="gramEnd"/>
      <w:r w:rsidRPr="003D4AA8">
        <w:rPr>
          <w:rFonts w:eastAsia="Times New Roman" w:cstheme="minorHAnsi"/>
          <w:lang w:val="en-US"/>
        </w:rPr>
        <w:t>nb</w:t>
      </w:r>
      <w:proofErr w:type="spellEnd"/>
      <w:r w:rsidRPr="003D4AA8">
        <w:rPr>
          <w:rFonts w:eastAsia="Times New Roman" w:cstheme="minorHAnsi"/>
          <w:lang w:val="en-US"/>
        </w:rPr>
        <w:t>, style="W")</w:t>
      </w:r>
    </w:p>
    <w:p w:rsidR="00B3401F" w:rsidRPr="0059297E" w:rsidRDefault="00B3401F" w:rsidP="00B3401F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landscape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 &lt;- read.csv("landscape.</w:t>
      </w:r>
      <w:r>
        <w:rPr>
          <w:rFonts w:asciiTheme="minorHAnsi" w:hAnsiTheme="minorHAnsi" w:cstheme="minorHAnsi"/>
          <w:color w:val="FF0000"/>
          <w:sz w:val="22"/>
          <w:szCs w:val="22"/>
          <w:lang w:val="en-US"/>
        </w:rPr>
        <w:t>hump64</w:t>
      </w:r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.csv",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B3401F" w:rsidRPr="0059297E" w:rsidRDefault="00B3401F" w:rsidP="00B3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proofErr w:type="spellStart"/>
      <w:r w:rsidRPr="0059297E">
        <w:rPr>
          <w:rFonts w:eastAsia="Times New Roman" w:cstheme="minorHAnsi"/>
          <w:lang w:val="en-US"/>
        </w:rPr>
        <w:t>landscape.center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gramStart"/>
      <w:r w:rsidRPr="0059297E">
        <w:rPr>
          <w:rFonts w:eastAsia="Times New Roman" w:cstheme="minorHAnsi"/>
          <w:lang w:val="en-US"/>
        </w:rPr>
        <w:t>landscape[</w:t>
      </w:r>
      <w:proofErr w:type="spellStart"/>
      <w:proofErr w:type="gramEnd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25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25, ]</w:t>
      </w:r>
    </w:p>
    <w:p w:rsidR="00B3401F" w:rsidRPr="0059297E" w:rsidRDefault="00B3401F" w:rsidP="00B3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 xml:space="preserve"> &lt;- </w:t>
      </w:r>
      <w:proofErr w:type="gramStart"/>
      <w:r w:rsidRPr="0059297E">
        <w:rPr>
          <w:rFonts w:cstheme="minorHAnsi"/>
          <w:lang w:val="en-US"/>
        </w:rPr>
        <w:t>read.csv(</w:t>
      </w:r>
      <w:proofErr w:type="gramEnd"/>
      <w:r w:rsidRPr="0059297E">
        <w:rPr>
          <w:rFonts w:cstheme="minorHAnsi"/>
          <w:lang w:val="en-US"/>
        </w:rPr>
        <w:t xml:space="preserve">"PCNM.pos.large.center.csv",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cstheme="minorHAnsi"/>
          <w:lang w:val="en-US"/>
        </w:rPr>
      </w:pPr>
      <w:proofErr w:type="spellStart"/>
      <w:r w:rsidRPr="0059297E">
        <w:rPr>
          <w:rFonts w:cstheme="minorHAnsi"/>
          <w:lang w:val="en-US"/>
        </w:rPr>
        <w:t>E.trans.center</w:t>
      </w:r>
      <w:proofErr w:type="spellEnd"/>
      <w:r w:rsidRPr="0059297E">
        <w:rPr>
          <w:rFonts w:cstheme="minorHAnsi"/>
          <w:lang w:val="en-US"/>
        </w:rPr>
        <w:t xml:space="preserve"> &lt;- </w:t>
      </w:r>
      <w:proofErr w:type="gramStart"/>
      <w:r w:rsidRPr="0059297E">
        <w:rPr>
          <w:rFonts w:cstheme="minorHAnsi"/>
          <w:lang w:val="en-US"/>
        </w:rPr>
        <w:t>read.csv(</w:t>
      </w:r>
      <w:proofErr w:type="gramEnd"/>
      <w:r w:rsidRPr="0059297E">
        <w:rPr>
          <w:rFonts w:cstheme="minorHAnsi"/>
          <w:lang w:val="en-US"/>
        </w:rPr>
        <w:t>"E.trans.</w:t>
      </w:r>
      <w:r>
        <w:rPr>
          <w:rFonts w:cstheme="minorHAnsi"/>
          <w:color w:val="FF0000"/>
          <w:lang w:val="en-US"/>
        </w:rPr>
        <w:t>hump64</w:t>
      </w:r>
      <w:r w:rsidRPr="0059297E">
        <w:rPr>
          <w:rFonts w:cstheme="minorHAnsi"/>
          <w:lang w:val="en-US"/>
        </w:rPr>
        <w:t xml:space="preserve">.center.csv",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B3401F" w:rsidRPr="0059297E" w:rsidRDefault="00B3401F" w:rsidP="00B3401F">
      <w:pPr>
        <w:pStyle w:val="HTMLconformatoprevio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proofErr w:type="spellStart"/>
      <w:proofErr w:type="gramStart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set.seed</w:t>
      </w:r>
      <w:proofErr w:type="spellEnd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(</w:t>
      </w:r>
      <w:proofErr w:type="gramEnd"/>
      <w:r w:rsidR="00AD32D4">
        <w:rPr>
          <w:rFonts w:asciiTheme="minorHAnsi" w:hAnsiTheme="minorHAnsi" w:cstheme="minorHAnsi"/>
          <w:color w:val="FF0000"/>
          <w:sz w:val="22"/>
          <w:szCs w:val="22"/>
          <w:lang w:val="en-US"/>
        </w:rPr>
        <w:t>3</w:t>
      </w:r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)</w:t>
      </w:r>
      <w:r w:rsidR="00246E10" w:rsidRPr="00246E10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># T</w:t>
      </w:r>
      <w:r w:rsidR="00246E10">
        <w:rPr>
          <w:rFonts w:asciiTheme="minorHAnsi" w:hAnsiTheme="minorHAnsi" w:cstheme="minorHAnsi"/>
          <w:color w:val="FF0000"/>
          <w:sz w:val="22"/>
          <w:szCs w:val="22"/>
          <w:lang w:val="en-US"/>
        </w:rPr>
        <w:t>he seeds from one to five</w:t>
      </w:r>
      <w:r w:rsidR="00326A86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were used. The seed was</w:t>
      </w:r>
      <w:r w:rsidR="004F627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three</w:t>
      </w:r>
      <w:r w:rsidR="00246E10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for this scenario.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pool.t0 &lt;- </w:t>
      </w: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"pool.t0.large.csv",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data.frame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ind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= 1:JM, locations =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complete_ra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(N = JM,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num_arms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=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n.sites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))</w:t>
      </w:r>
    </w:p>
    <w:p w:rsidR="00B3401F" w:rsidRPr="0059297E" w:rsidRDefault="00B3401F" w:rsidP="00B3401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LC.t0 &lt;- </w:t>
      </w: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dcast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pool, 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locations~ind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, length) [,-1]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eastAsia="Times New Roman" w:cstheme="minorHAnsi"/>
          <w:lang w:val="en-US"/>
        </w:rPr>
        <w:t>write.csv(</w:t>
      </w:r>
      <w:proofErr w:type="gramEnd"/>
      <w:r w:rsidRPr="0059297E">
        <w:rPr>
          <w:rFonts w:eastAsia="Times New Roman" w:cstheme="minorHAnsi"/>
          <w:lang w:val="en-US"/>
        </w:rPr>
        <w:t>pool, file = "pool.csv")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eastAsia="Times New Roman" w:cstheme="minorHAnsi"/>
          <w:lang w:val="en-US"/>
        </w:rPr>
        <w:t>write.csv(</w:t>
      </w:r>
      <w:proofErr w:type="gramEnd"/>
      <w:r w:rsidRPr="0059297E">
        <w:rPr>
          <w:rFonts w:eastAsia="Times New Roman" w:cstheme="minorHAnsi"/>
          <w:lang w:val="en-US"/>
        </w:rPr>
        <w:t>LC.t0, file = "LC.t0.csv")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lang w:val="en-US"/>
        </w:rPr>
        <w:t xml:space="preserve">LC.t0.center &lt;- </w:t>
      </w:r>
      <w:proofErr w:type="gramStart"/>
      <w:r w:rsidRPr="0059297E">
        <w:rPr>
          <w:rFonts w:eastAsia="Times New Roman" w:cstheme="minorHAnsi"/>
          <w:lang w:val="en-US"/>
        </w:rPr>
        <w:t>LC.t0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proofErr w:type="gramEnd"/>
      <w:r w:rsidRPr="0059297E">
        <w:rPr>
          <w:rFonts w:eastAsia="Times New Roman" w:cstheme="minorHAnsi"/>
          <w:lang w:val="en-US"/>
        </w:rPr>
        <w:t>which(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25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25)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, 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LC.t0.center.no0 &lt;- </w:t>
      </w: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LC.t0.center[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,which(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pool.t0.center &lt;- </w:t>
      </w: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pool.t0[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(LC.t0.center)==0), 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</w:t>
      </w:r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pool[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(LC.t0.center)==0), 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eastAsia="Times New Roman" w:cstheme="minorHAnsi"/>
          <w:lang w:val="en-US"/>
        </w:rPr>
        <w:t xml:space="preserve">divpart.in &lt;- </w:t>
      </w:r>
      <w:proofErr w:type="gramStart"/>
      <w:r w:rsidRPr="0059297E">
        <w:rPr>
          <w:rFonts w:eastAsia="Times New Roman" w:cstheme="minorHAnsi"/>
          <w:lang w:val="en-US"/>
        </w:rPr>
        <w:t>fn.divpart.in(</w:t>
      </w:r>
      <w:proofErr w:type="gramEnd"/>
      <w:r w:rsidRPr="0059297E">
        <w:rPr>
          <w:rFonts w:eastAsia="Times New Roman" w:cstheme="minorHAnsi"/>
          <w:lang w:val="en-US"/>
        </w:rPr>
        <w:t>pool.t0=pool.t0.center, pool=</w:t>
      </w:r>
      <w:proofErr w:type="spellStart"/>
      <w:r w:rsidRPr="0059297E">
        <w:rPr>
          <w:rFonts w:eastAsia="Times New Roman" w:cstheme="minorHAnsi"/>
          <w:lang w:val="en-US"/>
        </w:rPr>
        <w:t>pool.center</w:t>
      </w:r>
      <w:proofErr w:type="spellEnd"/>
      <w:r w:rsidRPr="0059297E">
        <w:rPr>
          <w:rFonts w:eastAsia="Times New Roman" w:cstheme="minorHAnsi"/>
          <w:lang w:val="en-US"/>
        </w:rPr>
        <w:t>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write.csv(divpart.in, file = "divpart.in.csv")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lang w:val="en-US"/>
        </w:rPr>
      </w:pPr>
      <w:r w:rsidRPr="0059297E">
        <w:rPr>
          <w:rFonts w:cstheme="minorHAnsi"/>
          <w:bdr w:val="none" w:sz="0" w:space="0" w:color="auto" w:frame="1"/>
          <w:lang w:val="en-US"/>
        </w:rPr>
        <w:t xml:space="preserve">varpart.in &lt;- </w:t>
      </w:r>
      <w:proofErr w:type="gramStart"/>
      <w:r w:rsidRPr="0059297E">
        <w:rPr>
          <w:rFonts w:cstheme="minorHAnsi"/>
          <w:bdr w:val="none" w:sz="0" w:space="0" w:color="auto" w:frame="1"/>
          <w:lang w:val="en-US"/>
        </w:rPr>
        <w:t>fn.varpart.in</w:t>
      </w:r>
      <w:r w:rsidRPr="0059297E">
        <w:rPr>
          <w:rFonts w:cstheme="minorHAnsi"/>
          <w:lang w:val="en-US"/>
        </w:rPr>
        <w:t>(</w:t>
      </w:r>
      <w:proofErr w:type="spellStart"/>
      <w:proofErr w:type="gramEnd"/>
      <w:r w:rsidRPr="0059297E">
        <w:rPr>
          <w:rFonts w:cstheme="minorHAnsi"/>
          <w:lang w:val="en-US"/>
        </w:rPr>
        <w:t>PCNM.pos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 xml:space="preserve">, </w:t>
      </w:r>
      <w:proofErr w:type="spellStart"/>
      <w:r w:rsidRPr="0059297E">
        <w:rPr>
          <w:rFonts w:cstheme="minorHAnsi"/>
          <w:lang w:val="en-US"/>
        </w:rPr>
        <w:t>E.trans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E.trans.center</w:t>
      </w:r>
      <w:proofErr w:type="spellEnd"/>
      <w:r w:rsidRPr="0059297E">
        <w:rPr>
          <w:rFonts w:cstheme="minorHAnsi"/>
          <w:lang w:val="en-US"/>
        </w:rPr>
        <w:t>, pool=</w:t>
      </w:r>
      <w:proofErr w:type="spellStart"/>
      <w:r w:rsidRPr="0059297E">
        <w:rPr>
          <w:rFonts w:cstheme="minorHAnsi"/>
          <w:lang w:val="en-US"/>
        </w:rPr>
        <w:t>pool.center</w:t>
      </w:r>
      <w:proofErr w:type="spellEnd"/>
      <w:r w:rsidRPr="0059297E">
        <w:rPr>
          <w:rFonts w:cstheme="minorHAnsi"/>
          <w:lang w:val="en-US"/>
        </w:rPr>
        <w:t>, pool.t0=pool.t0.center)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write.csv(varpart.in, file = "varpart.in.csv")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r w:rsidRPr="0059297E">
        <w:rPr>
          <w:rFonts w:cstheme="minorHAnsi"/>
          <w:lang w:val="en-US"/>
        </w:rPr>
        <w:t>Conditions</w:t>
      </w:r>
      <w:r w:rsidRPr="0059297E">
        <w:rPr>
          <w:rFonts w:eastAsia="Times New Roman" w:cstheme="minorHAnsi"/>
          <w:lang w:val="en-US"/>
        </w:rPr>
        <w:t xml:space="preserve">.t0 &lt;- </w:t>
      </w:r>
      <w:proofErr w:type="gramStart"/>
      <w:r w:rsidRPr="0059297E">
        <w:rPr>
          <w:rFonts w:eastAsia="Times New Roman" w:cstheme="minorHAnsi"/>
          <w:lang w:val="en-US"/>
        </w:rPr>
        <w:t>list(</w:t>
      </w:r>
      <w:proofErr w:type="spellStart"/>
      <w:proofErr w:type="gramEnd"/>
      <w:r w:rsidRPr="0059297E">
        <w:rPr>
          <w:rFonts w:eastAsia="Times New Roman" w:cstheme="minorHAnsi"/>
          <w:lang w:val="en-US"/>
        </w:rPr>
        <w:t>n.new.sp</w:t>
      </w:r>
      <w:proofErr w:type="spellEnd"/>
      <w:r w:rsidRPr="0059297E">
        <w:rPr>
          <w:rFonts w:eastAsia="Times New Roman" w:cstheme="minorHAnsi"/>
          <w:lang w:val="en-US"/>
        </w:rPr>
        <w:t xml:space="preserve"> = 0, </w:t>
      </w:r>
      <w:proofErr w:type="spellStart"/>
      <w:r w:rsidRPr="0059297E">
        <w:rPr>
          <w:rFonts w:eastAsia="Times New Roman" w:cstheme="minorHAnsi"/>
          <w:lang w:val="en-US"/>
        </w:rPr>
        <w:t>n.extinction</w:t>
      </w:r>
      <w:proofErr w:type="spellEnd"/>
      <w:r w:rsidRPr="0059297E">
        <w:rPr>
          <w:rFonts w:eastAsia="Times New Roman" w:cstheme="minorHAnsi"/>
          <w:lang w:val="en-US"/>
        </w:rPr>
        <w:t xml:space="preserve"> = 0, </w:t>
      </w:r>
      <w:proofErr w:type="spellStart"/>
      <w:r w:rsidRPr="0059297E">
        <w:rPr>
          <w:rFonts w:eastAsia="Times New Roman" w:cstheme="minorHAnsi"/>
          <w:lang w:val="en-US"/>
        </w:rPr>
        <w:t>species.richness</w:t>
      </w:r>
      <w:proofErr w:type="spellEnd"/>
      <w:r w:rsidRPr="0059297E">
        <w:rPr>
          <w:rFonts w:eastAsia="Times New Roman" w:cstheme="minorHAnsi"/>
          <w:lang w:val="en-US"/>
        </w:rPr>
        <w:t xml:space="preserve"> = length(unique(pool.t0$species)), </w:t>
      </w:r>
      <w:proofErr w:type="spellStart"/>
      <w:r w:rsidRPr="0059297E">
        <w:rPr>
          <w:rFonts w:eastAsia="Times New Roman" w:cstheme="minorHAnsi"/>
          <w:lang w:val="en-US"/>
        </w:rPr>
        <w:t>n.ancestors</w:t>
      </w:r>
      <w:proofErr w:type="spellEnd"/>
      <w:r w:rsidRPr="0059297E">
        <w:rPr>
          <w:rFonts w:eastAsia="Times New Roman" w:cstheme="minorHAnsi"/>
          <w:lang w:val="en-US"/>
        </w:rPr>
        <w:t xml:space="preserve"> = </w:t>
      </w:r>
      <w:proofErr w:type="spellStart"/>
      <w:r w:rsidRPr="0059297E">
        <w:rPr>
          <w:rFonts w:eastAsia="Times New Roman" w:cstheme="minorHAnsi"/>
          <w:lang w:val="en-US"/>
        </w:rPr>
        <w:t>nrow</w:t>
      </w:r>
      <w:proofErr w:type="spellEnd"/>
      <w:r w:rsidRPr="0059297E">
        <w:rPr>
          <w:rFonts w:eastAsia="Times New Roman" w:cstheme="minorHAnsi"/>
          <w:lang w:val="en-US"/>
        </w:rPr>
        <w:t xml:space="preserve">(pool.t0), </w:t>
      </w:r>
      <w:proofErr w:type="spellStart"/>
      <w:r w:rsidRPr="0059297E">
        <w:rPr>
          <w:rFonts w:eastAsia="Times New Roman" w:cstheme="minorHAnsi"/>
          <w:lang w:val="en-US"/>
        </w:rPr>
        <w:t>n.groups</w:t>
      </w:r>
      <w:proofErr w:type="spellEnd"/>
      <w:r w:rsidRPr="0059297E">
        <w:rPr>
          <w:rFonts w:eastAsia="Times New Roman" w:cstheme="minorHAnsi"/>
          <w:lang w:val="en-US"/>
        </w:rPr>
        <w:t xml:space="preserve"> = length(unique(pool.t0$groups)), LC.t0=LC.t0, pool.t0=pool.t0)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00B0F0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lang w:val="en-US"/>
        </w:rPr>
        <w:t>system.time</w:t>
      </w:r>
      <w:proofErr w:type="spellEnd"/>
      <w:r w:rsidRPr="0059297E">
        <w:rPr>
          <w:rFonts w:eastAsia="Times New Roman" w:cstheme="minorHAnsi"/>
          <w:lang w:val="en-US"/>
        </w:rPr>
        <w:t>(</w:t>
      </w:r>
      <w:proofErr w:type="spellStart"/>
      <w:proofErr w:type="gramEnd"/>
      <w:r w:rsidRPr="0059297E">
        <w:rPr>
          <w:rFonts w:eastAsia="Times New Roman" w:cstheme="minorHAnsi"/>
          <w:lang w:val="en-US"/>
        </w:rPr>
        <w:t>sim.result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r w:rsidRPr="0059297E">
        <w:rPr>
          <w:rFonts w:eastAsia="Times New Roman" w:cstheme="minorHAnsi"/>
          <w:lang w:val="en-US"/>
        </w:rPr>
        <w:t>fn.forward</w:t>
      </w:r>
      <w:proofErr w:type="spellEnd"/>
      <w:r w:rsidRPr="0059297E">
        <w:rPr>
          <w:rFonts w:eastAsia="Times New Roman" w:cstheme="minorHAnsi"/>
          <w:lang w:val="en-US"/>
        </w:rPr>
        <w:t xml:space="preserve">(Conditions.t0=Conditions.t0, E = </w:t>
      </w:r>
      <w:proofErr w:type="spellStart"/>
      <w:r w:rsidRPr="0059297E">
        <w:rPr>
          <w:rFonts w:eastAsia="Times New Roman" w:cstheme="minorHAnsi"/>
          <w:lang w:val="en-US"/>
        </w:rPr>
        <w:t>landscape$E</w:t>
      </w:r>
      <w:proofErr w:type="spellEnd"/>
      <w:r w:rsidRPr="0059297E">
        <w:rPr>
          <w:rFonts w:eastAsia="Times New Roman" w:cstheme="minorHAnsi"/>
          <w:lang w:val="en-US"/>
        </w:rPr>
        <w:t>, nu=nu, m=</w:t>
      </w:r>
      <w:r w:rsidRPr="0059297E">
        <w:rPr>
          <w:rFonts w:eastAsia="Times New Roman" w:cstheme="minorHAnsi"/>
          <w:color w:val="FF0000"/>
          <w:lang w:val="en-US"/>
        </w:rPr>
        <w:t>0.81</w:t>
      </w:r>
      <w:r w:rsidRPr="0059297E">
        <w:rPr>
          <w:rFonts w:eastAsia="Times New Roman" w:cstheme="minorHAnsi"/>
          <w:lang w:val="en-US"/>
        </w:rPr>
        <w:t xml:space="preserve">, </w:t>
      </w:r>
      <w:proofErr w:type="spellStart"/>
      <w:r w:rsidRPr="0059297E">
        <w:rPr>
          <w:rFonts w:eastAsia="Times New Roman" w:cstheme="minorHAnsi"/>
          <w:lang w:val="en-US"/>
        </w:rPr>
        <w:t>nb.mat</w:t>
      </w:r>
      <w:proofErr w:type="spellEnd"/>
      <w:r w:rsidRPr="0059297E">
        <w:rPr>
          <w:rFonts w:eastAsia="Times New Roman" w:cstheme="minorHAnsi"/>
          <w:lang w:val="en-US"/>
        </w:rPr>
        <w:t>=</w:t>
      </w:r>
      <w:proofErr w:type="spellStart"/>
      <w:r w:rsidRPr="0059297E">
        <w:rPr>
          <w:rFonts w:eastAsia="Times New Roman" w:cstheme="minorHAnsi"/>
          <w:lang w:val="en-US"/>
        </w:rPr>
        <w:t>nb.mat</w:t>
      </w:r>
      <w:proofErr w:type="spellEnd"/>
      <w:r w:rsidRPr="0059297E">
        <w:rPr>
          <w:rFonts w:eastAsia="Times New Roman" w:cstheme="minorHAnsi"/>
          <w:lang w:val="en-US"/>
        </w:rPr>
        <w:t xml:space="preserve">, </w:t>
      </w:r>
      <w:proofErr w:type="spellStart"/>
      <w:r w:rsidRPr="0059297E">
        <w:rPr>
          <w:rFonts w:eastAsia="Times New Roman" w:cstheme="minorHAnsi"/>
          <w:lang w:val="en-US"/>
        </w:rPr>
        <w:t>n.timestep</w:t>
      </w:r>
      <w:proofErr w:type="spellEnd"/>
      <w:r w:rsidRPr="0059297E">
        <w:rPr>
          <w:rFonts w:eastAsia="Times New Roman" w:cstheme="minorHAnsi"/>
          <w:lang w:val="en-US"/>
        </w:rPr>
        <w:t>=10000</w:t>
      </w:r>
      <w:r w:rsidRPr="0059297E">
        <w:rPr>
          <w:rFonts w:eastAsia="Times New Roman" w:cstheme="minorHAnsi"/>
          <w:color w:val="FF0000"/>
          <w:lang w:val="en-US"/>
        </w:rPr>
        <w:t>0</w:t>
      </w:r>
      <w:r w:rsidRPr="0059297E">
        <w:rPr>
          <w:rFonts w:eastAsia="Times New Roman" w:cstheme="minorHAnsi"/>
          <w:lang w:val="en-US"/>
        </w:rPr>
        <w:t>, keep = FALSE, stop = TRUE))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sim.result$Conditions$pool.t0, file = "pool.out.csv")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sim.result$Conditions$LC.t0, file = "LC.out.csv")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spellStart"/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sim.result$species.richness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file = "n.species.csv")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write.csv(</w:t>
      </w:r>
      <w:proofErr w:type="spellStart"/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sim.result$n.groups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file = "n.groups.csv")</w:t>
      </w:r>
    </w:p>
    <w:p w:rsidR="00B3401F" w:rsidRPr="0059297E" w:rsidRDefault="00B3401F" w:rsidP="00246E10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proofErr w:type="spellStart"/>
      <w:proofErr w:type="gramStart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set.seed</w:t>
      </w:r>
      <w:proofErr w:type="spellEnd"/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(</w:t>
      </w:r>
      <w:proofErr w:type="gramEnd"/>
      <w:r w:rsidR="00AD32D4">
        <w:rPr>
          <w:rFonts w:asciiTheme="minorHAnsi" w:hAnsiTheme="minorHAnsi" w:cstheme="minorHAnsi"/>
          <w:color w:val="FF0000"/>
          <w:sz w:val="22"/>
          <w:szCs w:val="22"/>
          <w:lang w:val="en-US"/>
        </w:rPr>
        <w:t>3</w:t>
      </w:r>
      <w:r w:rsidRPr="0059297E">
        <w:rPr>
          <w:rFonts w:asciiTheme="minorHAnsi" w:hAnsiTheme="minorHAnsi" w:cstheme="minorHAnsi"/>
          <w:color w:val="FF0000"/>
          <w:sz w:val="22"/>
          <w:szCs w:val="22"/>
          <w:lang w:val="en-US"/>
        </w:rPr>
        <w:t>)</w:t>
      </w:r>
      <w:r w:rsidR="00246E10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</w:t>
      </w:r>
      <w:r w:rsidR="00582DB4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# Although </w:t>
      </w:r>
      <w:r w:rsidR="00582DB4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 xml:space="preserve">the </w:t>
      </w:r>
      <w:proofErr w:type="spellStart"/>
      <w:r w:rsidR="00582DB4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replicability</w:t>
      </w:r>
      <w:proofErr w:type="spellEnd"/>
      <w:r w:rsidR="00582DB4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 xml:space="preserve"> of </w:t>
      </w:r>
      <w:proofErr w:type="spellStart"/>
      <w:r w:rsidR="00582DB4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>fn.varpart.out</w:t>
      </w:r>
      <w:proofErr w:type="spellEnd"/>
      <w:r w:rsidR="00582DB4" w:rsidRPr="00582DB4">
        <w:rPr>
          <w:rFonts w:asciiTheme="minorHAnsi" w:hAnsiTheme="minorHAnsi" w:cstheme="minorHAnsi"/>
          <w:color w:val="FF0000"/>
          <w:sz w:val="22"/>
          <w:szCs w:val="22"/>
          <w:bdr w:val="none" w:sz="0" w:space="0" w:color="auto" w:frame="1"/>
          <w:lang w:val="en-US"/>
        </w:rPr>
        <w:t xml:space="preserve"> was not ensured,</w:t>
      </w:r>
      <w:r w:rsidR="00582DB4" w:rsidRPr="00582DB4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the same seed was used as above.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pool.out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read.csv(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"pool.out.csv", header=TRUE, 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row.names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=1)</w:t>
      </w:r>
    </w:p>
    <w:p w:rsidR="00B3401F" w:rsidRPr="0059297E" w:rsidRDefault="00B3401F" w:rsidP="00B3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spellStart"/>
      <w:r w:rsidRPr="0059297E">
        <w:rPr>
          <w:rFonts w:cstheme="minorHAnsi"/>
          <w:lang w:val="en-US"/>
        </w:rPr>
        <w:t>LC.out</w:t>
      </w:r>
      <w:proofErr w:type="spellEnd"/>
      <w:r w:rsidRPr="0059297E">
        <w:rPr>
          <w:rFonts w:cstheme="minorHAnsi"/>
          <w:lang w:val="en-US"/>
        </w:rPr>
        <w:t xml:space="preserve"> &lt;- </w:t>
      </w:r>
      <w:proofErr w:type="gramStart"/>
      <w:r w:rsidRPr="0059297E">
        <w:rPr>
          <w:rFonts w:cstheme="minorHAnsi"/>
          <w:lang w:val="en-US"/>
        </w:rPr>
        <w:t>read.csv(</w:t>
      </w:r>
      <w:proofErr w:type="gramEnd"/>
      <w:r w:rsidRPr="0059297E">
        <w:rPr>
          <w:rFonts w:cstheme="minorHAnsi"/>
          <w:lang w:val="en-US"/>
        </w:rPr>
        <w:t xml:space="preserve">"LC.out.csv", header=TRUE, </w:t>
      </w:r>
      <w:proofErr w:type="spellStart"/>
      <w:r w:rsidRPr="0059297E">
        <w:rPr>
          <w:rFonts w:cstheme="minorHAnsi"/>
          <w:lang w:val="en-US"/>
        </w:rPr>
        <w:t>row.names</w:t>
      </w:r>
      <w:proofErr w:type="spellEnd"/>
      <w:r w:rsidRPr="0059297E">
        <w:rPr>
          <w:rFonts w:cstheme="minorHAnsi"/>
          <w:lang w:val="en-US"/>
        </w:rPr>
        <w:t>=1)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59297E">
        <w:rPr>
          <w:rFonts w:eastAsia="Times New Roman" w:cstheme="minorHAnsi"/>
          <w:lang w:val="en-US"/>
        </w:rPr>
        <w:t>LC.out.center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proofErr w:type="gramStart"/>
      <w:r w:rsidRPr="0059297E">
        <w:rPr>
          <w:rFonts w:eastAsia="Times New Roman" w:cstheme="minorHAnsi"/>
          <w:lang w:val="en-US"/>
        </w:rPr>
        <w:t>LC.out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proofErr w:type="gramEnd"/>
      <w:r w:rsidRPr="0059297E">
        <w:rPr>
          <w:rFonts w:eastAsia="Times New Roman" w:cstheme="minorHAnsi"/>
          <w:lang w:val="en-US"/>
        </w:rPr>
        <w:t>which(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landscape$x</w:t>
      </w:r>
      <w:proofErr w:type="spellEnd"/>
      <w:r w:rsidRPr="0059297E">
        <w:rPr>
          <w:rFonts w:eastAsia="Times New Roman" w:cstheme="minorHAnsi"/>
          <w:lang w:val="en-US"/>
        </w:rPr>
        <w:t xml:space="preserve"> &lt;= 25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&gt;= 16 &amp; </w:t>
      </w:r>
      <w:proofErr w:type="spellStart"/>
      <w:r w:rsidRPr="0059297E">
        <w:rPr>
          <w:rFonts w:eastAsia="Times New Roman" w:cstheme="minorHAnsi"/>
          <w:lang w:val="en-US"/>
        </w:rPr>
        <w:t>landscape$y</w:t>
      </w:r>
      <w:proofErr w:type="spellEnd"/>
      <w:r w:rsidRPr="0059297E">
        <w:rPr>
          <w:rFonts w:eastAsia="Times New Roman" w:cstheme="minorHAnsi"/>
          <w:lang w:val="en-US"/>
        </w:rPr>
        <w:t xml:space="preserve"> &lt;= 25)</w:t>
      </w:r>
      <w:r w:rsidRPr="0059297E">
        <w:rPr>
          <w:rFonts w:eastAsia="Times New Roman" w:cstheme="minorHAnsi"/>
          <w:bdr w:val="none" w:sz="0" w:space="0" w:color="auto" w:frame="1"/>
          <w:lang w:val="en-US"/>
        </w:rPr>
        <w:t>, 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LC.out.center.no0 &lt;- </w:t>
      </w: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,which(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)==0)]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0" w:line="240" w:lineRule="auto"/>
        <w:rPr>
          <w:rFonts w:eastAsia="Times New Roman" w:cstheme="minorHAnsi"/>
          <w:bdr w:val="none" w:sz="0" w:space="0" w:color="auto" w:frame="1"/>
          <w:lang w:val="en-US"/>
        </w:rPr>
      </w:pP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lastRenderedPageBreak/>
        <w:t>pool.out.center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 xml:space="preserve"> &lt;- </w:t>
      </w:r>
      <w:proofErr w:type="spellStart"/>
      <w:proofErr w:type="gramStart"/>
      <w:r w:rsidRPr="0059297E">
        <w:rPr>
          <w:rFonts w:eastAsia="Times New Roman" w:cstheme="minorHAnsi"/>
          <w:bdr w:val="none" w:sz="0" w:space="0" w:color="auto" w:frame="1"/>
          <w:lang w:val="en-US"/>
        </w:rPr>
        <w:t>pool.out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[</w:t>
      </w:r>
      <w:proofErr w:type="gramEnd"/>
      <w:r w:rsidRPr="0059297E">
        <w:rPr>
          <w:rFonts w:eastAsia="Times New Roman" w:cstheme="minorHAnsi"/>
          <w:bdr w:val="none" w:sz="0" w:space="0" w:color="auto" w:frame="1"/>
          <w:lang w:val="en-US"/>
        </w:rPr>
        <w:t>which(</w:t>
      </w:r>
      <w:r w:rsidRPr="0059297E">
        <w:rPr>
          <w:rFonts w:cstheme="minorHAnsi"/>
          <w:lang w:val="en-US"/>
        </w:rPr>
        <w:t>!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colSums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(</w:t>
      </w:r>
      <w:proofErr w:type="spellStart"/>
      <w:r w:rsidRPr="0059297E">
        <w:rPr>
          <w:rFonts w:eastAsia="Times New Roman" w:cstheme="minorHAnsi"/>
          <w:bdr w:val="none" w:sz="0" w:space="0" w:color="auto" w:frame="1"/>
          <w:lang w:val="en-US"/>
        </w:rPr>
        <w:t>LC.out.center</w:t>
      </w:r>
      <w:proofErr w:type="spellEnd"/>
      <w:r w:rsidRPr="0059297E">
        <w:rPr>
          <w:rFonts w:eastAsia="Times New Roman" w:cstheme="minorHAnsi"/>
          <w:bdr w:val="none" w:sz="0" w:space="0" w:color="auto" w:frame="1"/>
          <w:lang w:val="en-US"/>
        </w:rPr>
        <w:t>)==0), ]</w:t>
      </w:r>
    </w:p>
    <w:p w:rsidR="00B3401F" w:rsidRPr="0059297E" w:rsidRDefault="00B3401F" w:rsidP="00B3401F">
      <w:pPr>
        <w:pStyle w:val="HTMLconformatoprevio"/>
        <w:shd w:val="clear" w:color="auto" w:fill="FFFFFF"/>
        <w:autoSpaceDE w:val="0"/>
        <w:autoSpaceDN w:val="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divpart.out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 xml:space="preserve"> &lt;- </w:t>
      </w:r>
      <w:proofErr w:type="spellStart"/>
      <w:proofErr w:type="gramStart"/>
      <w:r w:rsidRPr="0059297E">
        <w:rPr>
          <w:rFonts w:asciiTheme="minorHAnsi" w:hAnsiTheme="minorHAnsi" w:cstheme="minorHAnsi"/>
          <w:sz w:val="22"/>
          <w:szCs w:val="22"/>
          <w:lang w:val="en-US"/>
        </w:rPr>
        <w:t>fn.divpart.out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59297E">
        <w:rPr>
          <w:rFonts w:asciiTheme="minorHAnsi" w:hAnsiTheme="minorHAnsi" w:cstheme="minorHAnsi"/>
          <w:sz w:val="22"/>
          <w:szCs w:val="22"/>
          <w:lang w:val="en-US"/>
        </w:rPr>
        <w:t>pool.t0=</w:t>
      </w:r>
      <w:proofErr w:type="spellStart"/>
      <w:r w:rsidRPr="0059297E">
        <w:rPr>
          <w:rFonts w:asciiTheme="minorHAnsi" w:hAnsiTheme="minorHAnsi" w:cstheme="minorHAnsi"/>
          <w:sz w:val="22"/>
          <w:szCs w:val="22"/>
          <w:lang w:val="en-US"/>
        </w:rPr>
        <w:t>pool.out.center</w:t>
      </w:r>
      <w:proofErr w:type="spellEnd"/>
      <w:r w:rsidRPr="0059297E">
        <w:rPr>
          <w:rFonts w:asciiTheme="minorHAnsi" w:hAnsiTheme="minorHAnsi" w:cstheme="minorHAnsi"/>
          <w:sz w:val="22"/>
          <w:szCs w:val="22"/>
          <w:lang w:val="en-US"/>
        </w:rPr>
        <w:t>, LC.t0=LC.out.center.no0)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lang w:val="en-US"/>
        </w:rPr>
      </w:pPr>
      <w:proofErr w:type="gramStart"/>
      <w:r w:rsidRPr="0059297E">
        <w:rPr>
          <w:rFonts w:cstheme="minorHAnsi"/>
          <w:lang w:val="en-US"/>
        </w:rPr>
        <w:t>write.csv(</w:t>
      </w:r>
      <w:proofErr w:type="spellStart"/>
      <w:proofErr w:type="gramEnd"/>
      <w:r w:rsidRPr="0059297E">
        <w:rPr>
          <w:rFonts w:cstheme="minorHAnsi"/>
          <w:lang w:val="en-US"/>
        </w:rPr>
        <w:t>divpart.out</w:t>
      </w:r>
      <w:proofErr w:type="spellEnd"/>
      <w:r w:rsidRPr="0059297E">
        <w:rPr>
          <w:rFonts w:cstheme="minorHAnsi"/>
          <w:lang w:val="en-US"/>
        </w:rPr>
        <w:t>, file = "divpart.out.csv")</w:t>
      </w:r>
    </w:p>
    <w:p w:rsidR="00B3401F" w:rsidRPr="0059297E" w:rsidRDefault="00B3401F" w:rsidP="00B3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lang w:val="en-US"/>
        </w:rPr>
      </w:pPr>
      <w:proofErr w:type="spellStart"/>
      <w:proofErr w:type="gramStart"/>
      <w:r w:rsidRPr="0059297E">
        <w:rPr>
          <w:rFonts w:eastAsia="Times New Roman" w:cstheme="minorHAnsi"/>
          <w:lang w:val="en-US"/>
        </w:rPr>
        <w:t>system.time</w:t>
      </w:r>
      <w:proofErr w:type="spellEnd"/>
      <w:r w:rsidRPr="0059297E">
        <w:rPr>
          <w:rFonts w:eastAsia="Times New Roman" w:cstheme="minorHAnsi"/>
          <w:lang w:val="en-US"/>
        </w:rPr>
        <w:t>(</w:t>
      </w:r>
      <w:proofErr w:type="spellStart"/>
      <w:proofErr w:type="gramEnd"/>
      <w:r w:rsidRPr="0059297E">
        <w:rPr>
          <w:rFonts w:eastAsia="Times New Roman" w:cstheme="minorHAnsi"/>
          <w:lang w:val="en-US"/>
        </w:rPr>
        <w:t>varpart.out</w:t>
      </w:r>
      <w:proofErr w:type="spellEnd"/>
      <w:r w:rsidRPr="0059297E">
        <w:rPr>
          <w:rFonts w:eastAsia="Times New Roman" w:cstheme="minorHAnsi"/>
          <w:lang w:val="en-US"/>
        </w:rPr>
        <w:t xml:space="preserve"> &lt;- </w:t>
      </w:r>
      <w:proofErr w:type="spellStart"/>
      <w:r w:rsidRPr="0059297E">
        <w:rPr>
          <w:rFonts w:cstheme="minorHAnsi"/>
          <w:lang w:val="en-US"/>
        </w:rPr>
        <w:t>fn.varpart.out</w:t>
      </w:r>
      <w:proofErr w:type="spellEnd"/>
      <w:r w:rsidRPr="0059297E">
        <w:rPr>
          <w:rFonts w:cstheme="minorHAnsi"/>
          <w:lang w:val="en-US"/>
        </w:rPr>
        <w:t>(</w:t>
      </w:r>
      <w:proofErr w:type="spellStart"/>
      <w:r w:rsidRPr="0059297E">
        <w:rPr>
          <w:rFonts w:cstheme="minorHAnsi"/>
          <w:lang w:val="en-US"/>
        </w:rPr>
        <w:t>PCNM.pos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PCNM.pos.center</w:t>
      </w:r>
      <w:proofErr w:type="spellEnd"/>
      <w:r w:rsidRPr="0059297E">
        <w:rPr>
          <w:rFonts w:cstheme="minorHAnsi"/>
          <w:lang w:val="en-US"/>
        </w:rPr>
        <w:t>, landscape=</w:t>
      </w:r>
      <w:proofErr w:type="spellStart"/>
      <w:r w:rsidRPr="0059297E">
        <w:rPr>
          <w:rFonts w:cstheme="minorHAnsi"/>
          <w:lang w:val="en-US"/>
        </w:rPr>
        <w:t>landscape.center</w:t>
      </w:r>
      <w:proofErr w:type="spellEnd"/>
      <w:r w:rsidRPr="0059297E">
        <w:rPr>
          <w:rFonts w:cstheme="minorHAnsi"/>
          <w:lang w:val="en-US"/>
        </w:rPr>
        <w:t xml:space="preserve">, </w:t>
      </w:r>
      <w:proofErr w:type="spellStart"/>
      <w:r w:rsidRPr="0059297E">
        <w:rPr>
          <w:rFonts w:cstheme="minorHAnsi"/>
          <w:lang w:val="en-US"/>
        </w:rPr>
        <w:t>E.trans</w:t>
      </w:r>
      <w:proofErr w:type="spellEnd"/>
      <w:r w:rsidRPr="0059297E">
        <w:rPr>
          <w:rFonts w:cstheme="minorHAnsi"/>
          <w:lang w:val="en-US"/>
        </w:rPr>
        <w:t>=</w:t>
      </w:r>
      <w:proofErr w:type="spellStart"/>
      <w:r w:rsidRPr="0059297E">
        <w:rPr>
          <w:rFonts w:cstheme="minorHAnsi"/>
          <w:lang w:val="en-US"/>
        </w:rPr>
        <w:t>E.trans.center</w:t>
      </w:r>
      <w:proofErr w:type="spellEnd"/>
      <w:r w:rsidRPr="0059297E">
        <w:rPr>
          <w:rFonts w:cstheme="minorHAnsi"/>
          <w:lang w:val="en-US"/>
        </w:rPr>
        <w:t>, pool.t0=</w:t>
      </w:r>
      <w:proofErr w:type="spellStart"/>
      <w:r w:rsidRPr="0059297E">
        <w:rPr>
          <w:rFonts w:cstheme="minorHAnsi"/>
          <w:lang w:val="en-US"/>
        </w:rPr>
        <w:t>pool.out.center</w:t>
      </w:r>
      <w:proofErr w:type="spellEnd"/>
      <w:r w:rsidRPr="0059297E">
        <w:rPr>
          <w:rFonts w:cstheme="minorHAnsi"/>
          <w:lang w:val="en-US"/>
        </w:rPr>
        <w:t>, LC.t0=LC.out.center.no0))</w:t>
      </w:r>
    </w:p>
    <w:p w:rsidR="00DF1FB0" w:rsidRDefault="00B3401F" w:rsidP="004F6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theme="minorHAnsi"/>
          <w:lang w:val="en-US"/>
        </w:rPr>
      </w:pPr>
      <w:r w:rsidRPr="0059297E">
        <w:rPr>
          <w:rFonts w:cstheme="minorHAnsi"/>
          <w:lang w:val="en-US"/>
        </w:rPr>
        <w:t>write.csv(</w:t>
      </w:r>
      <w:proofErr w:type="spellStart"/>
      <w:r w:rsidRPr="0059297E">
        <w:rPr>
          <w:rFonts w:cstheme="minorHAnsi"/>
          <w:lang w:val="en-US"/>
        </w:rPr>
        <w:t>varpart.out</w:t>
      </w:r>
      <w:proofErr w:type="spellEnd"/>
      <w:r w:rsidRPr="0059297E">
        <w:rPr>
          <w:rFonts w:cstheme="minorHAnsi"/>
          <w:lang w:val="en-US"/>
        </w:rPr>
        <w:t>, file = "varpart.out.csv")</w:t>
      </w:r>
    </w:p>
    <w:p w:rsidR="00784352" w:rsidRPr="00A8206B" w:rsidRDefault="00784352" w:rsidP="00781C18">
      <w:pPr>
        <w:spacing w:after="0" w:line="240" w:lineRule="auto"/>
        <w:rPr>
          <w:lang w:val="en-US"/>
        </w:rPr>
      </w:pPr>
    </w:p>
    <w:sectPr w:rsidR="00784352" w:rsidRPr="00A82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AB">
    <w15:presenceInfo w15:providerId="None" w15:userId="U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37"/>
    <w:rsid w:val="0001213C"/>
    <w:rsid w:val="000479A9"/>
    <w:rsid w:val="00061D3A"/>
    <w:rsid w:val="00083933"/>
    <w:rsid w:val="000C139D"/>
    <w:rsid w:val="000F6EC9"/>
    <w:rsid w:val="00151B16"/>
    <w:rsid w:val="0015562B"/>
    <w:rsid w:val="00164FDA"/>
    <w:rsid w:val="00174E65"/>
    <w:rsid w:val="00197D82"/>
    <w:rsid w:val="001A7347"/>
    <w:rsid w:val="001B4BBA"/>
    <w:rsid w:val="001F46B0"/>
    <w:rsid w:val="00207822"/>
    <w:rsid w:val="00216472"/>
    <w:rsid w:val="0023574C"/>
    <w:rsid w:val="00246E10"/>
    <w:rsid w:val="0028780D"/>
    <w:rsid w:val="002A546D"/>
    <w:rsid w:val="002C379F"/>
    <w:rsid w:val="00324AAF"/>
    <w:rsid w:val="00326A86"/>
    <w:rsid w:val="00353E25"/>
    <w:rsid w:val="00357865"/>
    <w:rsid w:val="00357D29"/>
    <w:rsid w:val="003752DE"/>
    <w:rsid w:val="003B3AFA"/>
    <w:rsid w:val="003B63F9"/>
    <w:rsid w:val="003E2630"/>
    <w:rsid w:val="00472482"/>
    <w:rsid w:val="0047294C"/>
    <w:rsid w:val="004A37CA"/>
    <w:rsid w:val="004C5DC6"/>
    <w:rsid w:val="004C61C9"/>
    <w:rsid w:val="004E6165"/>
    <w:rsid w:val="004F1745"/>
    <w:rsid w:val="004F6272"/>
    <w:rsid w:val="0050503E"/>
    <w:rsid w:val="00511E62"/>
    <w:rsid w:val="005302CD"/>
    <w:rsid w:val="0053337A"/>
    <w:rsid w:val="00547ADB"/>
    <w:rsid w:val="00555343"/>
    <w:rsid w:val="00582DB4"/>
    <w:rsid w:val="005C5348"/>
    <w:rsid w:val="005C609A"/>
    <w:rsid w:val="005D3C5C"/>
    <w:rsid w:val="005E1FA1"/>
    <w:rsid w:val="005F34F0"/>
    <w:rsid w:val="006030C8"/>
    <w:rsid w:val="006231B7"/>
    <w:rsid w:val="00634D6C"/>
    <w:rsid w:val="00647761"/>
    <w:rsid w:val="0065531C"/>
    <w:rsid w:val="00660DCA"/>
    <w:rsid w:val="006640C5"/>
    <w:rsid w:val="006748B1"/>
    <w:rsid w:val="00682295"/>
    <w:rsid w:val="006A3339"/>
    <w:rsid w:val="00710377"/>
    <w:rsid w:val="00721BBE"/>
    <w:rsid w:val="00744187"/>
    <w:rsid w:val="00771CE1"/>
    <w:rsid w:val="007777C8"/>
    <w:rsid w:val="00781C18"/>
    <w:rsid w:val="00784352"/>
    <w:rsid w:val="007A1947"/>
    <w:rsid w:val="007B304A"/>
    <w:rsid w:val="007C74AA"/>
    <w:rsid w:val="007D3994"/>
    <w:rsid w:val="007F09A4"/>
    <w:rsid w:val="00803142"/>
    <w:rsid w:val="008661FC"/>
    <w:rsid w:val="008B33D7"/>
    <w:rsid w:val="008D2829"/>
    <w:rsid w:val="008F6365"/>
    <w:rsid w:val="0090256E"/>
    <w:rsid w:val="009A1588"/>
    <w:rsid w:val="009C22B1"/>
    <w:rsid w:val="009F0F95"/>
    <w:rsid w:val="00A0115F"/>
    <w:rsid w:val="00A147DD"/>
    <w:rsid w:val="00A21B85"/>
    <w:rsid w:val="00A3355F"/>
    <w:rsid w:val="00A75337"/>
    <w:rsid w:val="00A8206B"/>
    <w:rsid w:val="00AA0FB9"/>
    <w:rsid w:val="00AA21B4"/>
    <w:rsid w:val="00AD32D4"/>
    <w:rsid w:val="00B01015"/>
    <w:rsid w:val="00B3401F"/>
    <w:rsid w:val="00B45040"/>
    <w:rsid w:val="00B6717D"/>
    <w:rsid w:val="00BA07BB"/>
    <w:rsid w:val="00BA53DC"/>
    <w:rsid w:val="00BC370B"/>
    <w:rsid w:val="00BE13D4"/>
    <w:rsid w:val="00C35E17"/>
    <w:rsid w:val="00C8566E"/>
    <w:rsid w:val="00C85EC6"/>
    <w:rsid w:val="00CA7DB4"/>
    <w:rsid w:val="00CB744F"/>
    <w:rsid w:val="00CB7B1F"/>
    <w:rsid w:val="00CC7677"/>
    <w:rsid w:val="00CF600A"/>
    <w:rsid w:val="00D31E9C"/>
    <w:rsid w:val="00D51F46"/>
    <w:rsid w:val="00D90F4E"/>
    <w:rsid w:val="00DE13D1"/>
    <w:rsid w:val="00DF1FB0"/>
    <w:rsid w:val="00E308B4"/>
    <w:rsid w:val="00E31718"/>
    <w:rsid w:val="00E35FC3"/>
    <w:rsid w:val="00E51E8D"/>
    <w:rsid w:val="00E94590"/>
    <w:rsid w:val="00EC788A"/>
    <w:rsid w:val="00ED1411"/>
    <w:rsid w:val="00EF35EC"/>
    <w:rsid w:val="00F06AE7"/>
    <w:rsid w:val="00F80BD6"/>
    <w:rsid w:val="00F94193"/>
    <w:rsid w:val="00F96CFF"/>
    <w:rsid w:val="00F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DA882-FB27-4152-BD24-AF1BBCEB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1B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C3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C379F"/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21B85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E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6</Pages>
  <Words>1992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UAB</cp:lastModifiedBy>
  <cp:revision>33</cp:revision>
  <dcterms:created xsi:type="dcterms:W3CDTF">2020-11-13T19:07:00Z</dcterms:created>
  <dcterms:modified xsi:type="dcterms:W3CDTF">2021-03-03T14:54:00Z</dcterms:modified>
</cp:coreProperties>
</file>